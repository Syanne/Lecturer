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EA8FAB" w14:textId="77777777" w:rsidR="00296F3F" w:rsidRPr="00296F3F" w:rsidRDefault="00296F3F" w:rsidP="00296F3F">
      <w:pPr>
        <w:spacing w:line="240" w:lineRule="auto"/>
        <w:ind w:firstLine="0"/>
        <w:jc w:val="center"/>
        <w:rPr>
          <w:szCs w:val="28"/>
          <w:lang w:val="uk-UA"/>
        </w:rPr>
      </w:pPr>
      <w:bookmarkStart w:id="0" w:name="_GoBack"/>
      <w:r w:rsidRPr="00296F3F">
        <w:rPr>
          <w:szCs w:val="28"/>
          <w:lang w:val="uk-UA"/>
        </w:rPr>
        <w:t>Міністерство освіти і науки, молоді та спорту України</w:t>
      </w:r>
    </w:p>
    <w:p w14:paraId="029658CF" w14:textId="77777777" w:rsidR="00296F3F" w:rsidRPr="00296F3F" w:rsidRDefault="00296F3F" w:rsidP="00296F3F">
      <w:pPr>
        <w:spacing w:line="240" w:lineRule="auto"/>
        <w:ind w:firstLine="0"/>
        <w:jc w:val="center"/>
        <w:rPr>
          <w:szCs w:val="28"/>
          <w:lang w:val="uk-UA"/>
        </w:rPr>
      </w:pPr>
      <w:r w:rsidRPr="00296F3F">
        <w:rPr>
          <w:szCs w:val="28"/>
          <w:lang w:val="uk-UA"/>
        </w:rPr>
        <w:t xml:space="preserve">Державний заклад «Луганський національний  університет </w:t>
      </w:r>
      <w:r w:rsidRPr="00296F3F">
        <w:rPr>
          <w:szCs w:val="28"/>
          <w:lang w:val="uk-UA"/>
        </w:rPr>
        <w:br/>
        <w:t>імені Тараса Шевченка»</w:t>
      </w:r>
    </w:p>
    <w:p w14:paraId="5CD9ADD4" w14:textId="77777777" w:rsidR="00296F3F" w:rsidRPr="00296F3F" w:rsidRDefault="00296F3F" w:rsidP="00296F3F">
      <w:pPr>
        <w:spacing w:line="240" w:lineRule="auto"/>
        <w:ind w:firstLine="0"/>
        <w:jc w:val="center"/>
        <w:rPr>
          <w:szCs w:val="28"/>
          <w:lang w:val="uk-UA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06"/>
        <w:gridCol w:w="6449"/>
      </w:tblGrid>
      <w:tr w:rsidR="00296F3F" w:rsidRPr="00296F3F" w14:paraId="792A6791" w14:textId="77777777" w:rsidTr="00495831">
        <w:trPr>
          <w:jc w:val="center"/>
        </w:trPr>
        <w:tc>
          <w:tcPr>
            <w:tcW w:w="2906" w:type="dxa"/>
            <w:vMerge w:val="restart"/>
            <w:shd w:val="clear" w:color="auto" w:fill="auto"/>
          </w:tcPr>
          <w:p w14:paraId="25EE7370" w14:textId="77777777" w:rsidR="00296F3F" w:rsidRPr="00296F3F" w:rsidRDefault="00296F3F" w:rsidP="00296F3F">
            <w:pPr>
              <w:shd w:val="clear" w:color="auto" w:fill="FFFFFF"/>
              <w:tabs>
                <w:tab w:val="left" w:pos="720"/>
              </w:tabs>
              <w:spacing w:line="240" w:lineRule="auto"/>
              <w:ind w:firstLine="0"/>
              <w:rPr>
                <w:bCs/>
                <w:szCs w:val="28"/>
                <w:lang w:val="uk-UA"/>
              </w:rPr>
            </w:pPr>
            <w:r w:rsidRPr="00296F3F">
              <w:rPr>
                <w:szCs w:val="28"/>
                <w:lang w:val="uk-UA"/>
              </w:rPr>
              <w:t>Факультет (інститут)</w:t>
            </w:r>
          </w:p>
        </w:tc>
        <w:tc>
          <w:tcPr>
            <w:tcW w:w="6448" w:type="dxa"/>
            <w:tcBorders>
              <w:bottom w:val="single" w:sz="4" w:space="0" w:color="auto"/>
            </w:tcBorders>
            <w:shd w:val="clear" w:color="auto" w:fill="auto"/>
          </w:tcPr>
          <w:p w14:paraId="47CF5CDD" w14:textId="72599421" w:rsidR="00296F3F" w:rsidRPr="00296F3F" w:rsidRDefault="00296F3F" w:rsidP="00296F3F">
            <w:pPr>
              <w:shd w:val="clear" w:color="auto" w:fill="FFFFFF"/>
              <w:tabs>
                <w:tab w:val="left" w:pos="720"/>
              </w:tabs>
              <w:spacing w:line="240" w:lineRule="auto"/>
              <w:ind w:firstLine="0"/>
              <w:jc w:val="center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Фізики, Математики та Інформаційних Технологій</w:t>
            </w:r>
          </w:p>
        </w:tc>
      </w:tr>
      <w:tr w:rsidR="00296F3F" w:rsidRPr="00296F3F" w14:paraId="705099A0" w14:textId="77777777" w:rsidTr="00495831">
        <w:trPr>
          <w:jc w:val="center"/>
        </w:trPr>
        <w:tc>
          <w:tcPr>
            <w:tcW w:w="2906" w:type="dxa"/>
            <w:vMerge/>
            <w:shd w:val="clear" w:color="auto" w:fill="auto"/>
          </w:tcPr>
          <w:p w14:paraId="6AD42B58" w14:textId="77777777" w:rsidR="00296F3F" w:rsidRPr="00296F3F" w:rsidRDefault="00296F3F" w:rsidP="00296F3F">
            <w:pPr>
              <w:shd w:val="clear" w:color="auto" w:fill="FFFFFF"/>
              <w:tabs>
                <w:tab w:val="left" w:pos="720"/>
              </w:tabs>
              <w:spacing w:line="240" w:lineRule="auto"/>
              <w:ind w:firstLine="0"/>
              <w:rPr>
                <w:bCs/>
                <w:sz w:val="24"/>
                <w:lang w:val="uk-UA"/>
              </w:rPr>
            </w:pPr>
          </w:p>
        </w:tc>
        <w:tc>
          <w:tcPr>
            <w:tcW w:w="6448" w:type="dxa"/>
            <w:tcBorders>
              <w:top w:val="single" w:sz="4" w:space="0" w:color="auto"/>
            </w:tcBorders>
            <w:shd w:val="clear" w:color="auto" w:fill="auto"/>
          </w:tcPr>
          <w:p w14:paraId="688FD0F8" w14:textId="77777777" w:rsidR="00296F3F" w:rsidRPr="00296F3F" w:rsidRDefault="00296F3F" w:rsidP="00296F3F">
            <w:pPr>
              <w:shd w:val="clear" w:color="auto" w:fill="FFFFFF"/>
              <w:tabs>
                <w:tab w:val="left" w:pos="720"/>
              </w:tabs>
              <w:spacing w:line="240" w:lineRule="auto"/>
              <w:ind w:firstLine="0"/>
              <w:jc w:val="center"/>
              <w:rPr>
                <w:bCs/>
                <w:i/>
                <w:sz w:val="20"/>
                <w:lang w:val="uk-UA"/>
              </w:rPr>
            </w:pPr>
            <w:r w:rsidRPr="00296F3F">
              <w:rPr>
                <w:i/>
                <w:sz w:val="20"/>
                <w:vertAlign w:val="superscript"/>
                <w:lang w:val="uk-UA"/>
              </w:rPr>
              <w:t>(повна назва)</w:t>
            </w:r>
          </w:p>
        </w:tc>
      </w:tr>
      <w:tr w:rsidR="00296F3F" w:rsidRPr="00296F3F" w14:paraId="17FD666C" w14:textId="77777777" w:rsidTr="00495831">
        <w:trPr>
          <w:jc w:val="center"/>
        </w:trPr>
        <w:tc>
          <w:tcPr>
            <w:tcW w:w="2906" w:type="dxa"/>
            <w:vMerge w:val="restart"/>
            <w:shd w:val="clear" w:color="auto" w:fill="auto"/>
          </w:tcPr>
          <w:p w14:paraId="5F227FAA" w14:textId="77777777" w:rsidR="00296F3F" w:rsidRPr="00296F3F" w:rsidRDefault="00296F3F" w:rsidP="00296F3F">
            <w:pPr>
              <w:shd w:val="clear" w:color="auto" w:fill="FFFFFF"/>
              <w:tabs>
                <w:tab w:val="left" w:pos="720"/>
              </w:tabs>
              <w:spacing w:line="240" w:lineRule="auto"/>
              <w:ind w:firstLine="0"/>
              <w:rPr>
                <w:bCs/>
                <w:szCs w:val="28"/>
                <w:lang w:val="uk-UA"/>
              </w:rPr>
            </w:pPr>
            <w:r w:rsidRPr="00296F3F">
              <w:rPr>
                <w:szCs w:val="28"/>
                <w:lang w:val="uk-UA"/>
              </w:rPr>
              <w:t>Кафедра</w:t>
            </w:r>
          </w:p>
        </w:tc>
        <w:tc>
          <w:tcPr>
            <w:tcW w:w="6448" w:type="dxa"/>
            <w:tcBorders>
              <w:bottom w:val="single" w:sz="4" w:space="0" w:color="auto"/>
            </w:tcBorders>
            <w:shd w:val="clear" w:color="auto" w:fill="auto"/>
          </w:tcPr>
          <w:p w14:paraId="4988965E" w14:textId="7194BBF5" w:rsidR="00296F3F" w:rsidRPr="00296F3F" w:rsidRDefault="00296F3F" w:rsidP="00296F3F">
            <w:pPr>
              <w:shd w:val="clear" w:color="auto" w:fill="FFFFFF"/>
              <w:tabs>
                <w:tab w:val="left" w:pos="720"/>
              </w:tabs>
              <w:spacing w:line="240" w:lineRule="auto"/>
              <w:ind w:firstLine="0"/>
              <w:jc w:val="center"/>
              <w:rPr>
                <w:bCs/>
                <w:szCs w:val="28"/>
                <w:lang w:val="uk-UA"/>
              </w:rPr>
            </w:pPr>
            <w:r>
              <w:rPr>
                <w:bCs/>
                <w:szCs w:val="28"/>
                <w:lang w:val="uk-UA"/>
              </w:rPr>
              <w:t>Інформаційних Технологій та Систем</w:t>
            </w:r>
          </w:p>
        </w:tc>
      </w:tr>
      <w:tr w:rsidR="00296F3F" w:rsidRPr="00296F3F" w14:paraId="02796511" w14:textId="77777777" w:rsidTr="00495831">
        <w:trPr>
          <w:jc w:val="center"/>
        </w:trPr>
        <w:tc>
          <w:tcPr>
            <w:tcW w:w="2906" w:type="dxa"/>
            <w:shd w:val="clear" w:color="auto" w:fill="auto"/>
          </w:tcPr>
          <w:p w14:paraId="6F4F01A4" w14:textId="77777777" w:rsidR="00296F3F" w:rsidRPr="00296F3F" w:rsidRDefault="00296F3F" w:rsidP="00296F3F">
            <w:pPr>
              <w:shd w:val="clear" w:color="auto" w:fill="FFFFFF"/>
              <w:tabs>
                <w:tab w:val="left" w:pos="720"/>
              </w:tabs>
              <w:spacing w:line="240" w:lineRule="auto"/>
              <w:ind w:firstLine="0"/>
              <w:rPr>
                <w:szCs w:val="28"/>
                <w:lang w:val="uk-UA"/>
              </w:rPr>
            </w:pPr>
          </w:p>
        </w:tc>
        <w:tc>
          <w:tcPr>
            <w:tcW w:w="6448" w:type="dxa"/>
            <w:tcBorders>
              <w:top w:val="single" w:sz="4" w:space="0" w:color="auto"/>
            </w:tcBorders>
            <w:shd w:val="clear" w:color="auto" w:fill="auto"/>
          </w:tcPr>
          <w:p w14:paraId="44FEEA90" w14:textId="77777777" w:rsidR="00296F3F" w:rsidRPr="00296F3F" w:rsidRDefault="00296F3F" w:rsidP="00296F3F">
            <w:pPr>
              <w:shd w:val="clear" w:color="auto" w:fill="FFFFFF"/>
              <w:tabs>
                <w:tab w:val="left" w:pos="720"/>
              </w:tabs>
              <w:spacing w:line="240" w:lineRule="auto"/>
              <w:ind w:firstLine="0"/>
              <w:jc w:val="center"/>
              <w:rPr>
                <w:bCs/>
                <w:i/>
                <w:szCs w:val="28"/>
                <w:lang w:val="uk-UA"/>
              </w:rPr>
            </w:pPr>
            <w:r w:rsidRPr="00296F3F">
              <w:rPr>
                <w:i/>
                <w:sz w:val="20"/>
                <w:vertAlign w:val="superscript"/>
                <w:lang w:val="uk-UA"/>
              </w:rPr>
              <w:t>(повна назва)</w:t>
            </w:r>
          </w:p>
        </w:tc>
      </w:tr>
    </w:tbl>
    <w:p w14:paraId="0626ECFC" w14:textId="77777777" w:rsidR="00296F3F" w:rsidRPr="00296F3F" w:rsidRDefault="00296F3F" w:rsidP="00296F3F">
      <w:pPr>
        <w:spacing w:line="240" w:lineRule="auto"/>
        <w:ind w:firstLine="0"/>
        <w:jc w:val="left"/>
        <w:rPr>
          <w:sz w:val="20"/>
          <w:lang w:val="uk-UA"/>
        </w:rPr>
      </w:pPr>
    </w:p>
    <w:p w14:paraId="1E5E2EAE" w14:textId="77777777" w:rsidR="00296F3F" w:rsidRPr="00296F3F" w:rsidRDefault="00296F3F" w:rsidP="00296F3F">
      <w:pPr>
        <w:spacing w:line="240" w:lineRule="auto"/>
        <w:ind w:firstLine="0"/>
        <w:jc w:val="left"/>
        <w:rPr>
          <w:sz w:val="20"/>
          <w:lang w:val="uk-UA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5"/>
        <w:gridCol w:w="2551"/>
        <w:gridCol w:w="2410"/>
      </w:tblGrid>
      <w:tr w:rsidR="00296F3F" w:rsidRPr="00296F3F" w14:paraId="4D314A23" w14:textId="77777777" w:rsidTr="00495831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E319D59" w14:textId="77777777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b/>
                <w:szCs w:val="28"/>
                <w:lang w:val="uk-UA"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6E293F" w14:textId="77777777" w:rsidR="00296F3F" w:rsidRPr="00296F3F" w:rsidRDefault="00296F3F" w:rsidP="00296F3F">
            <w:pPr>
              <w:spacing w:line="24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296F3F">
              <w:rPr>
                <w:b/>
                <w:szCs w:val="28"/>
                <w:lang w:val="uk-UA"/>
              </w:rPr>
              <w:t>ЗАТВЕРДЖУЮ</w:t>
            </w:r>
          </w:p>
        </w:tc>
      </w:tr>
      <w:tr w:rsidR="00296F3F" w:rsidRPr="00296F3F" w14:paraId="55721EA7" w14:textId="77777777" w:rsidTr="00495831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76F606B0" w14:textId="77777777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6B964E" w14:textId="77777777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96F3F">
              <w:rPr>
                <w:szCs w:val="28"/>
                <w:lang w:val="uk-UA"/>
              </w:rPr>
              <w:t>Завідувач кафедри ІТС</w:t>
            </w:r>
          </w:p>
        </w:tc>
      </w:tr>
      <w:tr w:rsidR="00296F3F" w:rsidRPr="00296F3F" w14:paraId="4E4F894F" w14:textId="77777777" w:rsidTr="00495831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60ED13A" w14:textId="77777777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7D4867" w14:textId="77777777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296F3F" w:rsidRPr="00296F3F" w14:paraId="4EAF6107" w14:textId="77777777" w:rsidTr="00495831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C537922" w14:textId="77777777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5AFA9A" w14:textId="152811CD" w:rsidR="00296F3F" w:rsidRPr="00296F3F" w:rsidRDefault="003E4D3A" w:rsidP="00296F3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ins w:id="1" w:author="Anna Suchova" w:date="2016-04-24T23:25:00Z">
              <w:r>
                <w:rPr>
                  <w:szCs w:val="28"/>
                  <w:lang w:val="uk-UA"/>
                </w:rPr>
                <w:t>Г.А. Могильний</w:t>
              </w:r>
            </w:ins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024C92FB" w14:textId="77777777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</w:p>
        </w:tc>
      </w:tr>
      <w:tr w:rsidR="00296F3F" w:rsidRPr="00296F3F" w14:paraId="5E6FD078" w14:textId="77777777" w:rsidTr="00495831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392A2C14" w14:textId="77777777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sz w:val="20"/>
                <w:lang w:val="uk-UA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E9C047" w14:textId="77777777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sz w:val="20"/>
                <w:lang w:val="uk-UA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F82226F" w14:textId="77777777" w:rsidR="00296F3F" w:rsidRPr="00296F3F" w:rsidRDefault="00296F3F" w:rsidP="00296F3F">
            <w:pPr>
              <w:spacing w:line="240" w:lineRule="auto"/>
              <w:ind w:firstLine="0"/>
              <w:jc w:val="center"/>
              <w:rPr>
                <w:i/>
                <w:sz w:val="20"/>
                <w:vertAlign w:val="superscript"/>
                <w:lang w:val="uk-UA"/>
              </w:rPr>
            </w:pPr>
            <w:r w:rsidRPr="00296F3F">
              <w:rPr>
                <w:i/>
                <w:sz w:val="20"/>
                <w:vertAlign w:val="superscript"/>
                <w:lang w:val="uk-UA"/>
              </w:rPr>
              <w:t>(ПІП)</w:t>
            </w:r>
          </w:p>
        </w:tc>
      </w:tr>
      <w:tr w:rsidR="00296F3F" w:rsidRPr="00296F3F" w14:paraId="0FA36B04" w14:textId="77777777" w:rsidTr="00495831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029D64C3" w14:textId="77777777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</w:p>
        </w:tc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2F4628" w14:textId="574BD4CC" w:rsidR="00296F3F" w:rsidRPr="00296F3F" w:rsidRDefault="00256FB8" w:rsidP="00296F3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“____ “ ______________ 20</w:t>
            </w:r>
            <w:r>
              <w:rPr>
                <w:szCs w:val="28"/>
                <w:lang w:val="en-US"/>
              </w:rPr>
              <w:t>16</w:t>
            </w:r>
            <w:r w:rsidR="00296F3F" w:rsidRPr="00296F3F">
              <w:rPr>
                <w:szCs w:val="28"/>
                <w:lang w:val="uk-UA"/>
              </w:rPr>
              <w:t xml:space="preserve"> р.</w:t>
            </w:r>
          </w:p>
        </w:tc>
      </w:tr>
    </w:tbl>
    <w:p w14:paraId="0B4D3406" w14:textId="77777777" w:rsidR="00296F3F" w:rsidRPr="00296F3F" w:rsidRDefault="00296F3F" w:rsidP="00296F3F">
      <w:pPr>
        <w:spacing w:line="240" w:lineRule="auto"/>
        <w:ind w:firstLine="0"/>
        <w:jc w:val="center"/>
        <w:rPr>
          <w:szCs w:val="28"/>
          <w:lang w:val="uk-UA"/>
        </w:rPr>
      </w:pPr>
    </w:p>
    <w:p w14:paraId="2BD18D2B" w14:textId="77777777" w:rsidR="00296F3F" w:rsidRPr="00296F3F" w:rsidRDefault="00296F3F" w:rsidP="00296F3F">
      <w:pPr>
        <w:spacing w:line="240" w:lineRule="auto"/>
        <w:ind w:firstLine="0"/>
        <w:jc w:val="center"/>
        <w:rPr>
          <w:szCs w:val="28"/>
          <w:lang w:val="uk-UA"/>
        </w:rPr>
      </w:pPr>
    </w:p>
    <w:p w14:paraId="21216CEF" w14:textId="77777777" w:rsidR="00296F3F" w:rsidRPr="00296F3F" w:rsidRDefault="00296F3F" w:rsidP="00296F3F">
      <w:pPr>
        <w:spacing w:line="240" w:lineRule="auto"/>
        <w:ind w:firstLine="0"/>
        <w:jc w:val="center"/>
        <w:rPr>
          <w:szCs w:val="28"/>
          <w:lang w:val="uk-UA"/>
        </w:rPr>
      </w:pPr>
    </w:p>
    <w:p w14:paraId="1A5CDD26" w14:textId="77777777" w:rsidR="00296F3F" w:rsidRPr="00296F3F" w:rsidRDefault="00296F3F" w:rsidP="00296F3F">
      <w:pPr>
        <w:spacing w:line="240" w:lineRule="auto"/>
        <w:ind w:firstLine="0"/>
        <w:jc w:val="center"/>
        <w:rPr>
          <w:szCs w:val="28"/>
          <w:lang w:val="uk-UA"/>
        </w:rPr>
      </w:pPr>
    </w:p>
    <w:p w14:paraId="779CC9DA" w14:textId="7630DF70" w:rsidR="00296F3F" w:rsidRPr="00296F3F" w:rsidRDefault="00296F3F" w:rsidP="00296F3F">
      <w:pPr>
        <w:keepNext/>
        <w:spacing w:line="240" w:lineRule="auto"/>
        <w:ind w:left="75" w:firstLine="0"/>
        <w:jc w:val="center"/>
        <w:outlineLvl w:val="3"/>
        <w:rPr>
          <w:b/>
          <w:sz w:val="36"/>
          <w:szCs w:val="36"/>
          <w:lang w:val="uk-UA"/>
        </w:rPr>
      </w:pPr>
      <w:r w:rsidRPr="00296F3F">
        <w:rPr>
          <w:b/>
          <w:sz w:val="36"/>
          <w:szCs w:val="36"/>
          <w:lang w:val="uk-UA"/>
        </w:rPr>
        <w:t xml:space="preserve">КЕРІВНИЦТВО </w:t>
      </w:r>
      <w:r w:rsidR="00E31284">
        <w:rPr>
          <w:b/>
          <w:sz w:val="36"/>
          <w:szCs w:val="36"/>
          <w:lang w:val="uk-UA"/>
        </w:rPr>
        <w:t>ПРОГРАМІСТА</w:t>
      </w:r>
    </w:p>
    <w:p w14:paraId="54F8A23C" w14:textId="77777777" w:rsidR="00296F3F" w:rsidRPr="00296F3F" w:rsidRDefault="00296F3F" w:rsidP="00296F3F">
      <w:pPr>
        <w:spacing w:line="240" w:lineRule="auto"/>
        <w:ind w:firstLine="0"/>
        <w:jc w:val="center"/>
        <w:rPr>
          <w:szCs w:val="28"/>
          <w:lang w:val="uk-UA"/>
        </w:rPr>
      </w:pPr>
      <w:r w:rsidRPr="00296F3F">
        <w:rPr>
          <w:szCs w:val="28"/>
          <w:lang w:val="uk-UA"/>
        </w:rPr>
        <w:t>на виконання програмної розробки (ПР) :</w:t>
      </w:r>
    </w:p>
    <w:p w14:paraId="5775ED5D" w14:textId="490D3578" w:rsidR="00296F3F" w:rsidRPr="00296F3F" w:rsidRDefault="00296F3F" w:rsidP="00256FB8">
      <w:pPr>
        <w:spacing w:line="240" w:lineRule="auto"/>
        <w:ind w:firstLine="0"/>
        <w:jc w:val="center"/>
        <w:rPr>
          <w:b/>
          <w:szCs w:val="28"/>
          <w:lang w:val="uk-UA"/>
        </w:rPr>
      </w:pPr>
      <w:r w:rsidRPr="00296F3F">
        <w:rPr>
          <w:b/>
          <w:szCs w:val="28"/>
          <w:lang w:val="uk-UA"/>
        </w:rPr>
        <w:t xml:space="preserve">" </w:t>
      </w:r>
      <w:r w:rsidR="00256FB8">
        <w:rPr>
          <w:b/>
          <w:szCs w:val="28"/>
          <w:lang w:val="uk-UA"/>
        </w:rPr>
        <w:t>Система навчального призначення «Лектор»</w:t>
      </w:r>
      <w:r w:rsidRPr="00296F3F">
        <w:rPr>
          <w:b/>
          <w:szCs w:val="28"/>
          <w:lang w:val="uk-UA"/>
        </w:rPr>
        <w:t xml:space="preserve"> "</w:t>
      </w:r>
    </w:p>
    <w:p w14:paraId="621FFB0D" w14:textId="77777777" w:rsidR="00296F3F" w:rsidRPr="00296F3F" w:rsidRDefault="00296F3F" w:rsidP="00296F3F">
      <w:pPr>
        <w:spacing w:line="240" w:lineRule="auto"/>
        <w:ind w:firstLine="0"/>
        <w:jc w:val="center"/>
        <w:rPr>
          <w:b/>
          <w:szCs w:val="28"/>
          <w:lang w:val="uk-UA"/>
        </w:rPr>
      </w:pPr>
    </w:p>
    <w:p w14:paraId="7FEEFBA2" w14:textId="77777777" w:rsidR="00296F3F" w:rsidRPr="00296F3F" w:rsidRDefault="00296F3F" w:rsidP="00296F3F">
      <w:pPr>
        <w:keepNext/>
        <w:spacing w:line="240" w:lineRule="auto"/>
        <w:ind w:left="75" w:firstLine="0"/>
        <w:jc w:val="center"/>
        <w:outlineLvl w:val="3"/>
        <w:rPr>
          <w:b/>
          <w:szCs w:val="28"/>
          <w:lang w:val="uk-UA"/>
        </w:rPr>
      </w:pPr>
      <w:r w:rsidRPr="00296F3F">
        <w:rPr>
          <w:b/>
          <w:szCs w:val="28"/>
          <w:lang w:val="uk-UA"/>
        </w:rPr>
        <w:t>ІТС.ПІ4.0512-04-КК</w:t>
      </w:r>
    </w:p>
    <w:p w14:paraId="0E3874DC" w14:textId="77777777" w:rsidR="00296F3F" w:rsidRPr="00296F3F" w:rsidRDefault="00296F3F" w:rsidP="00296F3F">
      <w:pPr>
        <w:spacing w:line="240" w:lineRule="auto"/>
        <w:ind w:firstLine="0"/>
        <w:jc w:val="center"/>
        <w:rPr>
          <w:szCs w:val="28"/>
          <w:lang w:val="uk-UA"/>
        </w:rPr>
      </w:pPr>
    </w:p>
    <w:p w14:paraId="26E7CAE7" w14:textId="77777777" w:rsidR="00296F3F" w:rsidRPr="00296F3F" w:rsidRDefault="00296F3F" w:rsidP="00296F3F">
      <w:pPr>
        <w:spacing w:line="240" w:lineRule="auto"/>
        <w:ind w:firstLine="0"/>
        <w:jc w:val="left"/>
        <w:rPr>
          <w:szCs w:val="28"/>
          <w:lang w:val="uk-UA"/>
        </w:rPr>
      </w:pPr>
    </w:p>
    <w:p w14:paraId="255FD57D" w14:textId="77777777" w:rsidR="00296F3F" w:rsidRPr="00296F3F" w:rsidRDefault="00296F3F" w:rsidP="00296F3F">
      <w:pPr>
        <w:spacing w:line="240" w:lineRule="auto"/>
        <w:ind w:firstLine="0"/>
        <w:jc w:val="center"/>
        <w:rPr>
          <w:szCs w:val="28"/>
          <w:lang w:val="uk-UA"/>
        </w:rPr>
      </w:pPr>
    </w:p>
    <w:p w14:paraId="688DE085" w14:textId="77777777" w:rsidR="00296F3F" w:rsidRPr="00296F3F" w:rsidRDefault="00296F3F" w:rsidP="00296F3F">
      <w:pPr>
        <w:spacing w:line="240" w:lineRule="auto"/>
        <w:ind w:firstLine="0"/>
        <w:jc w:val="left"/>
        <w:rPr>
          <w:szCs w:val="28"/>
          <w:lang w:val="uk-UA"/>
        </w:rPr>
      </w:pPr>
    </w:p>
    <w:p w14:paraId="25EB2C6E" w14:textId="77777777" w:rsidR="00296F3F" w:rsidRPr="00296F3F" w:rsidRDefault="00296F3F" w:rsidP="00296F3F">
      <w:pPr>
        <w:spacing w:line="240" w:lineRule="auto"/>
        <w:ind w:firstLine="0"/>
        <w:jc w:val="left"/>
        <w:rPr>
          <w:szCs w:val="28"/>
          <w:lang w:val="uk-UA"/>
        </w:rPr>
      </w:pPr>
    </w:p>
    <w:p w14:paraId="4A1430D5" w14:textId="77777777" w:rsidR="00296F3F" w:rsidRPr="00296F3F" w:rsidRDefault="00296F3F" w:rsidP="00296F3F">
      <w:pPr>
        <w:spacing w:line="240" w:lineRule="auto"/>
        <w:ind w:firstLine="0"/>
        <w:jc w:val="left"/>
        <w:rPr>
          <w:szCs w:val="28"/>
          <w:lang w:val="uk-UA"/>
        </w:rPr>
      </w:pPr>
    </w:p>
    <w:p w14:paraId="03A2300D" w14:textId="77777777" w:rsidR="00296F3F" w:rsidRPr="00296F3F" w:rsidRDefault="00296F3F" w:rsidP="00296F3F">
      <w:pPr>
        <w:spacing w:line="240" w:lineRule="auto"/>
        <w:ind w:firstLine="0"/>
        <w:jc w:val="left"/>
        <w:rPr>
          <w:szCs w:val="28"/>
          <w:lang w:val="uk-UA"/>
        </w:rPr>
      </w:pPr>
    </w:p>
    <w:p w14:paraId="001A1FF1" w14:textId="77777777" w:rsidR="00296F3F" w:rsidRPr="00296F3F" w:rsidRDefault="00296F3F" w:rsidP="00296F3F">
      <w:pPr>
        <w:spacing w:line="240" w:lineRule="auto"/>
        <w:ind w:firstLine="0"/>
        <w:jc w:val="left"/>
        <w:rPr>
          <w:szCs w:val="28"/>
          <w:lang w:val="uk-UA"/>
        </w:rPr>
      </w:pPr>
    </w:p>
    <w:tbl>
      <w:tblPr>
        <w:tblW w:w="1445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18"/>
        <w:gridCol w:w="4818"/>
        <w:gridCol w:w="4818"/>
      </w:tblGrid>
      <w:tr w:rsidR="00296F3F" w:rsidRPr="00296F3F" w14:paraId="3C43AE88" w14:textId="77777777" w:rsidTr="00495831">
        <w:tc>
          <w:tcPr>
            <w:tcW w:w="4818" w:type="dxa"/>
          </w:tcPr>
          <w:p w14:paraId="05482364" w14:textId="77777777" w:rsidR="00296F3F" w:rsidRPr="00296F3F" w:rsidRDefault="00296F3F" w:rsidP="00296F3F">
            <w:pPr>
              <w:spacing w:line="24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296F3F">
              <w:rPr>
                <w:b/>
                <w:szCs w:val="28"/>
                <w:lang w:val="uk-UA"/>
              </w:rPr>
              <w:t>ПОГОДЖЕНО</w:t>
            </w:r>
          </w:p>
        </w:tc>
        <w:tc>
          <w:tcPr>
            <w:tcW w:w="4818" w:type="dxa"/>
          </w:tcPr>
          <w:p w14:paraId="3B8267B4" w14:textId="77777777" w:rsidR="00296F3F" w:rsidRPr="00296F3F" w:rsidRDefault="00296F3F" w:rsidP="00296F3F">
            <w:pPr>
              <w:spacing w:line="24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296F3F">
              <w:rPr>
                <w:b/>
                <w:szCs w:val="28"/>
                <w:lang w:val="uk-UA"/>
              </w:rPr>
              <w:t>ВИКОНАВЕЦЬ</w:t>
            </w:r>
          </w:p>
        </w:tc>
        <w:tc>
          <w:tcPr>
            <w:tcW w:w="4818" w:type="dxa"/>
          </w:tcPr>
          <w:p w14:paraId="14D14B55" w14:textId="77777777" w:rsidR="00296F3F" w:rsidRPr="00296F3F" w:rsidRDefault="00296F3F" w:rsidP="00296F3F">
            <w:pPr>
              <w:keepNext/>
              <w:spacing w:line="240" w:lineRule="auto"/>
              <w:ind w:left="75" w:firstLine="0"/>
              <w:jc w:val="left"/>
              <w:outlineLvl w:val="3"/>
              <w:rPr>
                <w:szCs w:val="28"/>
                <w:u w:val="single"/>
                <w:lang w:val="uk-UA"/>
              </w:rPr>
            </w:pPr>
          </w:p>
        </w:tc>
      </w:tr>
      <w:tr w:rsidR="00296F3F" w:rsidRPr="00296F3F" w14:paraId="7D21AAEF" w14:textId="77777777" w:rsidTr="00495831">
        <w:trPr>
          <w:gridAfter w:val="1"/>
          <w:wAfter w:w="4818" w:type="dxa"/>
        </w:trPr>
        <w:tc>
          <w:tcPr>
            <w:tcW w:w="4818" w:type="dxa"/>
          </w:tcPr>
          <w:p w14:paraId="0B8B6928" w14:textId="77777777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96F3F">
              <w:rPr>
                <w:szCs w:val="28"/>
                <w:lang w:val="uk-UA"/>
              </w:rPr>
              <w:t>Керівник кваліфікаційної роботи</w:t>
            </w:r>
          </w:p>
          <w:p w14:paraId="7E4DDD86" w14:textId="77777777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</w:p>
          <w:p w14:paraId="0C384E27" w14:textId="5A00967F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96F3F">
              <w:rPr>
                <w:szCs w:val="28"/>
                <w:lang w:val="uk-UA"/>
              </w:rPr>
              <w:t>___________________</w:t>
            </w:r>
            <w:r>
              <w:rPr>
                <w:szCs w:val="28"/>
                <w:lang w:val="uk-UA"/>
              </w:rPr>
              <w:t>Ю.Л. Тихонов</w:t>
            </w:r>
          </w:p>
          <w:p w14:paraId="671AD401" w14:textId="77777777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</w:p>
          <w:p w14:paraId="0B442027" w14:textId="325D6482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96F3F">
              <w:rPr>
                <w:szCs w:val="28"/>
                <w:lang w:val="uk-UA"/>
              </w:rPr>
              <w:t>“</w:t>
            </w:r>
            <w:r w:rsidRPr="00296F3F">
              <w:rPr>
                <w:szCs w:val="28"/>
                <w:u w:val="single"/>
                <w:lang w:val="uk-UA"/>
              </w:rPr>
              <w:t>______” ____________</w:t>
            </w:r>
            <w:r w:rsidR="00256FB8">
              <w:rPr>
                <w:szCs w:val="28"/>
                <w:lang w:val="uk-UA"/>
              </w:rPr>
              <w:t>20</w:t>
            </w:r>
            <w:r w:rsidR="00256FB8" w:rsidRPr="00256FB8">
              <w:rPr>
                <w:szCs w:val="28"/>
                <w:u w:val="single"/>
                <w:lang w:val="en-US"/>
              </w:rPr>
              <w:t>16</w:t>
            </w:r>
            <w:r w:rsidRPr="00296F3F">
              <w:rPr>
                <w:szCs w:val="28"/>
                <w:lang w:val="uk-UA"/>
              </w:rPr>
              <w:t xml:space="preserve"> р</w:t>
            </w:r>
          </w:p>
        </w:tc>
        <w:tc>
          <w:tcPr>
            <w:tcW w:w="4818" w:type="dxa"/>
          </w:tcPr>
          <w:p w14:paraId="4F924053" w14:textId="14B49B62" w:rsidR="00296F3F" w:rsidRPr="00E31284" w:rsidRDefault="00296F3F" w:rsidP="00296F3F">
            <w:pPr>
              <w:spacing w:line="240" w:lineRule="auto"/>
              <w:ind w:firstLine="0"/>
              <w:jc w:val="left"/>
              <w:rPr>
                <w:szCs w:val="28"/>
                <w:u w:val="single"/>
              </w:rPr>
            </w:pPr>
            <w:r w:rsidRPr="00296F3F">
              <w:rPr>
                <w:szCs w:val="28"/>
                <w:lang w:val="uk-UA"/>
              </w:rPr>
              <w:t xml:space="preserve">Студент групи </w:t>
            </w:r>
            <w:r w:rsidR="00256FB8" w:rsidRPr="00E31284">
              <w:rPr>
                <w:szCs w:val="28"/>
                <w:u w:val="single"/>
              </w:rPr>
              <w:t>4</w:t>
            </w:r>
            <w:r w:rsidR="00256FB8" w:rsidRPr="00256FB8">
              <w:rPr>
                <w:szCs w:val="28"/>
                <w:u w:val="single"/>
              </w:rPr>
              <w:t xml:space="preserve"> </w:t>
            </w:r>
            <w:r w:rsidR="00256FB8" w:rsidRPr="00256FB8">
              <w:rPr>
                <w:szCs w:val="28"/>
                <w:u w:val="single"/>
                <w:lang w:val="uk-UA"/>
              </w:rPr>
              <w:t>ПІ</w:t>
            </w:r>
          </w:p>
          <w:p w14:paraId="38BA86EC" w14:textId="77777777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</w:p>
          <w:p w14:paraId="66D6CC3F" w14:textId="30C5121E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96F3F">
              <w:rPr>
                <w:szCs w:val="28"/>
                <w:lang w:val="uk-UA"/>
              </w:rPr>
              <w:t>_______________</w:t>
            </w:r>
            <w:r>
              <w:rPr>
                <w:szCs w:val="28"/>
                <w:lang w:val="uk-UA"/>
              </w:rPr>
              <w:t>Г.А. Сичова</w:t>
            </w:r>
          </w:p>
          <w:p w14:paraId="596675C9" w14:textId="77777777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</w:p>
          <w:p w14:paraId="4AC1853F" w14:textId="1A75DC0B" w:rsidR="00296F3F" w:rsidRPr="00296F3F" w:rsidRDefault="00296F3F" w:rsidP="00296F3F">
            <w:pPr>
              <w:spacing w:line="240" w:lineRule="auto"/>
              <w:ind w:firstLine="0"/>
              <w:jc w:val="left"/>
              <w:rPr>
                <w:szCs w:val="28"/>
                <w:lang w:val="uk-UA"/>
              </w:rPr>
            </w:pPr>
            <w:r w:rsidRPr="00296F3F">
              <w:rPr>
                <w:szCs w:val="28"/>
                <w:lang w:val="uk-UA"/>
              </w:rPr>
              <w:t>“</w:t>
            </w:r>
            <w:r w:rsidRPr="00296F3F">
              <w:rPr>
                <w:szCs w:val="28"/>
                <w:u w:val="single"/>
                <w:lang w:val="uk-UA"/>
              </w:rPr>
              <w:t>______” ____________</w:t>
            </w:r>
            <w:r w:rsidR="00256FB8">
              <w:rPr>
                <w:szCs w:val="28"/>
                <w:lang w:val="uk-UA"/>
              </w:rPr>
              <w:t>20</w:t>
            </w:r>
            <w:r w:rsidR="00256FB8" w:rsidRPr="00256FB8">
              <w:rPr>
                <w:szCs w:val="28"/>
                <w:u w:val="single"/>
                <w:lang w:val="en-US"/>
              </w:rPr>
              <w:t>16</w:t>
            </w:r>
            <w:r w:rsidRPr="00296F3F">
              <w:rPr>
                <w:szCs w:val="28"/>
                <w:lang w:val="uk-UA"/>
              </w:rPr>
              <w:t xml:space="preserve"> р</w:t>
            </w:r>
          </w:p>
        </w:tc>
      </w:tr>
    </w:tbl>
    <w:p w14:paraId="0FA785FE" w14:textId="77777777" w:rsidR="00296F3F" w:rsidRPr="00296F3F" w:rsidRDefault="00296F3F" w:rsidP="00296F3F">
      <w:pPr>
        <w:spacing w:line="240" w:lineRule="auto"/>
        <w:ind w:firstLine="0"/>
        <w:jc w:val="left"/>
        <w:rPr>
          <w:szCs w:val="28"/>
          <w:lang w:val="uk-UA"/>
        </w:rPr>
      </w:pPr>
    </w:p>
    <w:p w14:paraId="28CC1BCB" w14:textId="77777777" w:rsidR="00296F3F" w:rsidRPr="00296F3F" w:rsidRDefault="00296F3F" w:rsidP="00296F3F">
      <w:pPr>
        <w:spacing w:line="240" w:lineRule="auto"/>
        <w:ind w:firstLine="0"/>
        <w:jc w:val="left"/>
        <w:rPr>
          <w:szCs w:val="28"/>
          <w:lang w:val="uk-UA"/>
        </w:rPr>
      </w:pPr>
    </w:p>
    <w:p w14:paraId="26001C41" w14:textId="77777777" w:rsidR="00296F3F" w:rsidRDefault="00296F3F" w:rsidP="00296F3F">
      <w:pPr>
        <w:spacing w:line="240" w:lineRule="auto"/>
        <w:ind w:firstLine="0"/>
        <w:jc w:val="center"/>
        <w:rPr>
          <w:szCs w:val="28"/>
          <w:lang w:val="uk-UA"/>
        </w:rPr>
        <w:sectPr w:rsidR="00296F3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Cs w:val="28"/>
          <w:lang w:val="uk-UA"/>
        </w:rPr>
        <w:t>Луганськ 2016</w:t>
      </w:r>
    </w:p>
    <w:p w14:paraId="39530F44" w14:textId="3310C91D" w:rsidR="00296F3F" w:rsidRPr="00296F3F" w:rsidRDefault="00296F3F" w:rsidP="00296F3F">
      <w:pPr>
        <w:spacing w:line="240" w:lineRule="auto"/>
        <w:ind w:firstLine="0"/>
        <w:jc w:val="center"/>
        <w:rPr>
          <w:szCs w:val="28"/>
          <w:lang w:val="uk-UA"/>
        </w:rPr>
      </w:pPr>
    </w:p>
    <w:sdt>
      <w:sdtPr>
        <w:rPr>
          <w:lang w:val="uk-UA"/>
        </w:rPr>
        <w:id w:val="11276626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3E62D9" w14:textId="1F8BA50D" w:rsidR="00402F81" w:rsidRPr="002F05F9" w:rsidRDefault="00470E63" w:rsidP="00470E63">
          <w:pPr>
            <w:rPr>
              <w:lang w:val="uk-UA"/>
            </w:rPr>
          </w:pPr>
          <w:r>
            <w:rPr>
              <w:lang w:val="uk-UA"/>
            </w:rPr>
            <w:t>ЗМІСТ</w:t>
          </w:r>
        </w:p>
        <w:p w14:paraId="1B9630EF" w14:textId="77777777" w:rsidR="004D56C4" w:rsidRDefault="00402F81">
          <w:pPr>
            <w:pStyle w:val="12"/>
            <w:tabs>
              <w:tab w:val="right" w:leader="dot" w:pos="9345"/>
            </w:tabs>
            <w:rPr>
              <w:ins w:id="2" w:author="Anna Suchova" w:date="2016-04-24T16:0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F05F9">
            <w:rPr>
              <w:lang w:val="uk-UA"/>
            </w:rPr>
            <w:fldChar w:fldCharType="begin"/>
          </w:r>
          <w:r w:rsidRPr="002F05F9">
            <w:rPr>
              <w:lang w:val="uk-UA"/>
            </w:rPr>
            <w:instrText xml:space="preserve"> TOC \o "1-3" \h \z \u </w:instrText>
          </w:r>
          <w:r w:rsidRPr="002F05F9">
            <w:rPr>
              <w:lang w:val="uk-UA"/>
            </w:rPr>
            <w:fldChar w:fldCharType="separate"/>
          </w:r>
          <w:ins w:id="3" w:author="Anna Suchova" w:date="2016-04-24T16:04:00Z">
            <w:r w:rsidR="004D56C4" w:rsidRPr="003605E2">
              <w:rPr>
                <w:rStyle w:val="a6"/>
                <w:rFonts w:eastAsiaTheme="majorEastAsia"/>
                <w:noProof/>
              </w:rPr>
              <w:fldChar w:fldCharType="begin"/>
            </w:r>
            <w:r w:rsidR="004D56C4" w:rsidRPr="003605E2">
              <w:rPr>
                <w:rStyle w:val="a6"/>
                <w:rFonts w:eastAsiaTheme="majorEastAsia"/>
                <w:noProof/>
              </w:rPr>
              <w:instrText xml:space="preserve"> </w:instrText>
            </w:r>
            <w:r w:rsidR="004D56C4">
              <w:rPr>
                <w:noProof/>
              </w:rPr>
              <w:instrText>HYPERLINK \l "_Toc449277195"</w:instrText>
            </w:r>
            <w:r w:rsidR="004D56C4" w:rsidRPr="003605E2">
              <w:rPr>
                <w:rStyle w:val="a6"/>
                <w:rFonts w:eastAsiaTheme="majorEastAsia"/>
                <w:noProof/>
              </w:rPr>
              <w:instrText xml:space="preserve"> </w:instrText>
            </w:r>
            <w:r w:rsidR="004D56C4" w:rsidRPr="003605E2">
              <w:rPr>
                <w:rStyle w:val="a6"/>
                <w:rFonts w:eastAsiaTheme="majorEastAsia"/>
                <w:noProof/>
              </w:rPr>
              <w:fldChar w:fldCharType="separate"/>
            </w:r>
            <w:r w:rsidR="004D56C4" w:rsidRPr="003605E2">
              <w:rPr>
                <w:rStyle w:val="a6"/>
                <w:rFonts w:eastAsiaTheme="majorEastAsia"/>
                <w:noProof/>
                <w:lang w:val="uk-UA"/>
              </w:rPr>
              <w:t>Вступ</w:t>
            </w:r>
            <w:r w:rsidR="004D56C4">
              <w:rPr>
                <w:noProof/>
                <w:webHidden/>
              </w:rPr>
              <w:tab/>
            </w:r>
            <w:r w:rsidR="004D56C4">
              <w:rPr>
                <w:noProof/>
                <w:webHidden/>
              </w:rPr>
              <w:fldChar w:fldCharType="begin"/>
            </w:r>
            <w:r w:rsidR="004D56C4">
              <w:rPr>
                <w:noProof/>
                <w:webHidden/>
              </w:rPr>
              <w:instrText xml:space="preserve"> PAGEREF _Toc449277195 \h </w:instrText>
            </w:r>
          </w:ins>
          <w:r w:rsidR="004D56C4">
            <w:rPr>
              <w:noProof/>
              <w:webHidden/>
            </w:rPr>
          </w:r>
          <w:r w:rsidR="004D56C4">
            <w:rPr>
              <w:noProof/>
              <w:webHidden/>
            </w:rPr>
            <w:fldChar w:fldCharType="separate"/>
          </w:r>
          <w:ins w:id="4" w:author="Anna Suchova" w:date="2016-04-24T16:04:00Z">
            <w:r w:rsidR="004D56C4">
              <w:rPr>
                <w:noProof/>
                <w:webHidden/>
              </w:rPr>
              <w:t>3</w:t>
            </w:r>
            <w:r w:rsidR="004D56C4">
              <w:rPr>
                <w:noProof/>
                <w:webHidden/>
              </w:rPr>
              <w:fldChar w:fldCharType="end"/>
            </w:r>
            <w:r w:rsidR="004D56C4" w:rsidRPr="003605E2">
              <w:rPr>
                <w:rStyle w:val="a6"/>
                <w:rFonts w:eastAsiaTheme="majorEastAsia"/>
                <w:noProof/>
              </w:rPr>
              <w:fldChar w:fldCharType="end"/>
            </w:r>
          </w:ins>
        </w:p>
        <w:p w14:paraId="6BDFF965" w14:textId="77777777" w:rsidR="004D56C4" w:rsidRDefault="004D56C4">
          <w:pPr>
            <w:pStyle w:val="12"/>
            <w:tabs>
              <w:tab w:val="right" w:leader="dot" w:pos="9345"/>
            </w:tabs>
            <w:rPr>
              <w:ins w:id="5" w:author="Anna Suchova" w:date="2016-04-24T16:0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6" w:author="Anna Suchova" w:date="2016-04-24T16:04:00Z">
            <w:r w:rsidRPr="003605E2">
              <w:rPr>
                <w:rStyle w:val="a6"/>
                <w:rFonts w:eastAsiaTheme="majorEastAsia"/>
                <w:noProof/>
              </w:rPr>
              <w:fldChar w:fldCharType="begin"/>
            </w:r>
            <w:r w:rsidRPr="003605E2">
              <w:rPr>
                <w:rStyle w:val="a6"/>
                <w:rFonts w:eastAsiaTheme="majorEastAsia"/>
                <w:noProof/>
              </w:rPr>
              <w:instrText xml:space="preserve"> </w:instrText>
            </w:r>
            <w:r>
              <w:rPr>
                <w:noProof/>
              </w:rPr>
              <w:instrText>HYPERLINK \l "_Toc449277196"</w:instrText>
            </w:r>
            <w:r w:rsidRPr="003605E2">
              <w:rPr>
                <w:rStyle w:val="a6"/>
                <w:rFonts w:eastAsiaTheme="majorEastAsia"/>
                <w:noProof/>
              </w:rPr>
              <w:instrText xml:space="preserve"> </w:instrText>
            </w:r>
            <w:r w:rsidRPr="003605E2">
              <w:rPr>
                <w:rStyle w:val="a6"/>
                <w:rFonts w:eastAsiaTheme="majorEastAsia"/>
                <w:noProof/>
              </w:rPr>
              <w:fldChar w:fldCharType="separate"/>
            </w:r>
            <w:r w:rsidRPr="003605E2">
              <w:rPr>
                <w:rStyle w:val="a6"/>
                <w:rFonts w:eastAsiaTheme="majorEastAsia"/>
                <w:noProof/>
                <w:lang w:val="uk-UA"/>
              </w:rPr>
              <w:t>Версія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_Toc449277196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7" w:author="Anna Suchova" w:date="2016-04-24T16:04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3605E2">
              <w:rPr>
                <w:rStyle w:val="a6"/>
                <w:rFonts w:eastAsiaTheme="majorEastAsia"/>
                <w:noProof/>
              </w:rPr>
              <w:fldChar w:fldCharType="end"/>
            </w:r>
          </w:ins>
        </w:p>
        <w:p w14:paraId="0A6F76DB" w14:textId="77777777" w:rsidR="004D56C4" w:rsidRDefault="004D56C4">
          <w:pPr>
            <w:pStyle w:val="12"/>
            <w:tabs>
              <w:tab w:val="left" w:pos="1320"/>
              <w:tab w:val="right" w:leader="dot" w:pos="9345"/>
            </w:tabs>
            <w:rPr>
              <w:ins w:id="8" w:author="Anna Suchova" w:date="2016-04-24T16:0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9" w:author="Anna Suchova" w:date="2016-04-24T16:04:00Z">
            <w:r w:rsidRPr="003605E2">
              <w:rPr>
                <w:rStyle w:val="a6"/>
                <w:rFonts w:eastAsiaTheme="majorEastAsia"/>
                <w:noProof/>
              </w:rPr>
              <w:fldChar w:fldCharType="begin"/>
            </w:r>
            <w:r w:rsidRPr="003605E2">
              <w:rPr>
                <w:rStyle w:val="a6"/>
                <w:rFonts w:eastAsiaTheme="majorEastAsia"/>
                <w:noProof/>
              </w:rPr>
              <w:instrText xml:space="preserve"> </w:instrText>
            </w:r>
            <w:r>
              <w:rPr>
                <w:noProof/>
              </w:rPr>
              <w:instrText>HYPERLINK \l "_Toc449277197"</w:instrText>
            </w:r>
            <w:r w:rsidRPr="003605E2">
              <w:rPr>
                <w:rStyle w:val="a6"/>
                <w:rFonts w:eastAsiaTheme="majorEastAsia"/>
                <w:noProof/>
              </w:rPr>
              <w:instrText xml:space="preserve"> </w:instrText>
            </w:r>
            <w:r w:rsidRPr="003605E2">
              <w:rPr>
                <w:rStyle w:val="a6"/>
                <w:rFonts w:eastAsiaTheme="majorEastAsia"/>
                <w:noProof/>
              </w:rPr>
              <w:fldChar w:fldCharType="separate"/>
            </w:r>
            <w:r w:rsidRPr="003605E2">
              <w:rPr>
                <w:rStyle w:val="a6"/>
                <w:rFonts w:eastAsiaTheme="majorEastAsia"/>
                <w:noProof/>
                <w:lang w:val="uk-UA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05E2">
              <w:rPr>
                <w:rStyle w:val="a6"/>
                <w:rFonts w:eastAsiaTheme="majorEastAsia"/>
                <w:noProof/>
                <w:lang w:val="uk-UA"/>
              </w:rPr>
              <w:t>Опис структури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_Toc449277197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0" w:author="Anna Suchova" w:date="2016-04-24T16:04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605E2">
              <w:rPr>
                <w:rStyle w:val="a6"/>
                <w:rFonts w:eastAsiaTheme="majorEastAsia"/>
                <w:noProof/>
              </w:rPr>
              <w:fldChar w:fldCharType="end"/>
            </w:r>
          </w:ins>
        </w:p>
        <w:p w14:paraId="712F570B" w14:textId="77777777" w:rsidR="004D56C4" w:rsidRDefault="004D56C4">
          <w:pPr>
            <w:pStyle w:val="12"/>
            <w:tabs>
              <w:tab w:val="left" w:pos="1320"/>
              <w:tab w:val="right" w:leader="dot" w:pos="9345"/>
            </w:tabs>
            <w:rPr>
              <w:ins w:id="11" w:author="Anna Suchova" w:date="2016-04-24T16:0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2" w:author="Anna Suchova" w:date="2016-04-24T16:04:00Z">
            <w:r w:rsidRPr="003605E2">
              <w:rPr>
                <w:rStyle w:val="a6"/>
                <w:rFonts w:eastAsiaTheme="majorEastAsia"/>
                <w:noProof/>
              </w:rPr>
              <w:fldChar w:fldCharType="begin"/>
            </w:r>
            <w:r w:rsidRPr="003605E2">
              <w:rPr>
                <w:rStyle w:val="a6"/>
                <w:rFonts w:eastAsiaTheme="majorEastAsia"/>
                <w:noProof/>
              </w:rPr>
              <w:instrText xml:space="preserve"> </w:instrText>
            </w:r>
            <w:r>
              <w:rPr>
                <w:noProof/>
              </w:rPr>
              <w:instrText>HYPERLINK \l "_Toc449277198"</w:instrText>
            </w:r>
            <w:r w:rsidRPr="003605E2">
              <w:rPr>
                <w:rStyle w:val="a6"/>
                <w:rFonts w:eastAsiaTheme="majorEastAsia"/>
                <w:noProof/>
              </w:rPr>
              <w:instrText xml:space="preserve"> </w:instrText>
            </w:r>
            <w:r w:rsidRPr="003605E2">
              <w:rPr>
                <w:rStyle w:val="a6"/>
                <w:rFonts w:eastAsiaTheme="majorEastAsia"/>
                <w:noProof/>
              </w:rPr>
              <w:fldChar w:fldCharType="separate"/>
            </w:r>
            <w:r w:rsidRPr="003605E2">
              <w:rPr>
                <w:rStyle w:val="a6"/>
                <w:rFonts w:eastAsiaTheme="majorEastAsia"/>
                <w:noProof/>
                <w:lang w:val="uk-UA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05E2">
              <w:rPr>
                <w:rStyle w:val="a6"/>
                <w:rFonts w:eastAsiaTheme="majorEastAsia"/>
                <w:noProof/>
                <w:lang w:val="uk-UA"/>
              </w:rPr>
              <w:t>Системні вимоги клієнта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_Toc449277198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3" w:author="Anna Suchova" w:date="2016-04-24T16:04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605E2">
              <w:rPr>
                <w:rStyle w:val="a6"/>
                <w:rFonts w:eastAsiaTheme="majorEastAsia"/>
                <w:noProof/>
              </w:rPr>
              <w:fldChar w:fldCharType="end"/>
            </w:r>
          </w:ins>
        </w:p>
        <w:p w14:paraId="402B36A2" w14:textId="77777777" w:rsidR="004D56C4" w:rsidRDefault="004D56C4">
          <w:pPr>
            <w:pStyle w:val="12"/>
            <w:tabs>
              <w:tab w:val="left" w:pos="1320"/>
              <w:tab w:val="right" w:leader="dot" w:pos="9345"/>
            </w:tabs>
            <w:rPr>
              <w:ins w:id="14" w:author="Anna Suchova" w:date="2016-04-24T16:0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5" w:author="Anna Suchova" w:date="2016-04-24T16:04:00Z">
            <w:r w:rsidRPr="003605E2">
              <w:rPr>
                <w:rStyle w:val="a6"/>
                <w:rFonts w:eastAsiaTheme="majorEastAsia"/>
                <w:noProof/>
              </w:rPr>
              <w:fldChar w:fldCharType="begin"/>
            </w:r>
            <w:r w:rsidRPr="003605E2">
              <w:rPr>
                <w:rStyle w:val="a6"/>
                <w:rFonts w:eastAsiaTheme="majorEastAsia"/>
                <w:noProof/>
              </w:rPr>
              <w:instrText xml:space="preserve"> </w:instrText>
            </w:r>
            <w:r>
              <w:rPr>
                <w:noProof/>
              </w:rPr>
              <w:instrText>HYPERLINK \l "_Toc449277199"</w:instrText>
            </w:r>
            <w:r w:rsidRPr="003605E2">
              <w:rPr>
                <w:rStyle w:val="a6"/>
                <w:rFonts w:eastAsiaTheme="majorEastAsia"/>
                <w:noProof/>
              </w:rPr>
              <w:instrText xml:space="preserve"> </w:instrText>
            </w:r>
            <w:r w:rsidRPr="003605E2">
              <w:rPr>
                <w:rStyle w:val="a6"/>
                <w:rFonts w:eastAsiaTheme="majorEastAsia"/>
                <w:noProof/>
              </w:rPr>
              <w:fldChar w:fldCharType="separate"/>
            </w:r>
            <w:r w:rsidRPr="003605E2">
              <w:rPr>
                <w:rStyle w:val="a6"/>
                <w:rFonts w:eastAsiaTheme="majorEastAsia"/>
                <w:noProof/>
                <w:lang w:val="uk-UA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05E2">
              <w:rPr>
                <w:rStyle w:val="a6"/>
                <w:rFonts w:eastAsiaTheme="majorEastAsia"/>
                <w:noProof/>
                <w:lang w:val="uk-UA"/>
              </w:rPr>
              <w:t>Системні вимоги до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_Toc449277199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6" w:author="Anna Suchova" w:date="2016-04-24T16:04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605E2">
              <w:rPr>
                <w:rStyle w:val="a6"/>
                <w:rFonts w:eastAsiaTheme="majorEastAsia"/>
                <w:noProof/>
              </w:rPr>
              <w:fldChar w:fldCharType="end"/>
            </w:r>
          </w:ins>
        </w:p>
        <w:p w14:paraId="54DBC595" w14:textId="77777777" w:rsidR="004D56C4" w:rsidRDefault="004D56C4">
          <w:pPr>
            <w:pStyle w:val="12"/>
            <w:tabs>
              <w:tab w:val="left" w:pos="1320"/>
              <w:tab w:val="right" w:leader="dot" w:pos="9345"/>
            </w:tabs>
            <w:rPr>
              <w:ins w:id="17" w:author="Anna Suchova" w:date="2016-04-24T16:0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18" w:author="Anna Suchova" w:date="2016-04-24T16:04:00Z">
            <w:r w:rsidRPr="003605E2">
              <w:rPr>
                <w:rStyle w:val="a6"/>
                <w:rFonts w:eastAsiaTheme="majorEastAsia"/>
                <w:noProof/>
              </w:rPr>
              <w:fldChar w:fldCharType="begin"/>
            </w:r>
            <w:r w:rsidRPr="003605E2">
              <w:rPr>
                <w:rStyle w:val="a6"/>
                <w:rFonts w:eastAsiaTheme="majorEastAsia"/>
                <w:noProof/>
              </w:rPr>
              <w:instrText xml:space="preserve"> </w:instrText>
            </w:r>
            <w:r>
              <w:rPr>
                <w:noProof/>
              </w:rPr>
              <w:instrText>HYPERLINK \l "_Toc449277200"</w:instrText>
            </w:r>
            <w:r w:rsidRPr="003605E2">
              <w:rPr>
                <w:rStyle w:val="a6"/>
                <w:rFonts w:eastAsiaTheme="majorEastAsia"/>
                <w:noProof/>
              </w:rPr>
              <w:instrText xml:space="preserve"> </w:instrText>
            </w:r>
            <w:r w:rsidRPr="003605E2">
              <w:rPr>
                <w:rStyle w:val="a6"/>
                <w:rFonts w:eastAsiaTheme="majorEastAsia"/>
                <w:noProof/>
              </w:rPr>
              <w:fldChar w:fldCharType="separate"/>
            </w:r>
            <w:r w:rsidRPr="003605E2">
              <w:rPr>
                <w:rStyle w:val="a6"/>
                <w:rFonts w:eastAsiaTheme="majorEastAsia"/>
                <w:noProof/>
                <w:lang w:val="uk-UA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05E2">
              <w:rPr>
                <w:rStyle w:val="a6"/>
                <w:rFonts w:eastAsiaTheme="majorEastAsia"/>
                <w:noProof/>
                <w:lang w:val="uk-UA"/>
              </w:rPr>
              <w:t>Вимоги до персоналу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_Toc449277200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19" w:author="Anna Suchova" w:date="2016-04-24T16:04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3605E2">
              <w:rPr>
                <w:rStyle w:val="a6"/>
                <w:rFonts w:eastAsiaTheme="majorEastAsia"/>
                <w:noProof/>
              </w:rPr>
              <w:fldChar w:fldCharType="end"/>
            </w:r>
          </w:ins>
        </w:p>
        <w:p w14:paraId="0E37D214" w14:textId="77777777" w:rsidR="004D56C4" w:rsidRDefault="004D56C4">
          <w:pPr>
            <w:pStyle w:val="12"/>
            <w:tabs>
              <w:tab w:val="left" w:pos="1320"/>
              <w:tab w:val="right" w:leader="dot" w:pos="9345"/>
            </w:tabs>
            <w:rPr>
              <w:ins w:id="20" w:author="Anna Suchova" w:date="2016-04-24T16:0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1" w:author="Anna Suchova" w:date="2016-04-24T16:04:00Z">
            <w:r w:rsidRPr="003605E2">
              <w:rPr>
                <w:rStyle w:val="a6"/>
                <w:rFonts w:eastAsiaTheme="majorEastAsia"/>
                <w:noProof/>
              </w:rPr>
              <w:fldChar w:fldCharType="begin"/>
            </w:r>
            <w:r w:rsidRPr="003605E2">
              <w:rPr>
                <w:rStyle w:val="a6"/>
                <w:rFonts w:eastAsiaTheme="majorEastAsia"/>
                <w:noProof/>
              </w:rPr>
              <w:instrText xml:space="preserve"> </w:instrText>
            </w:r>
            <w:r>
              <w:rPr>
                <w:noProof/>
              </w:rPr>
              <w:instrText>HYPERLINK \l "_Toc449277201"</w:instrText>
            </w:r>
            <w:r w:rsidRPr="003605E2">
              <w:rPr>
                <w:rStyle w:val="a6"/>
                <w:rFonts w:eastAsiaTheme="majorEastAsia"/>
                <w:noProof/>
              </w:rPr>
              <w:instrText xml:space="preserve"> </w:instrText>
            </w:r>
            <w:r w:rsidRPr="003605E2">
              <w:rPr>
                <w:rStyle w:val="a6"/>
                <w:rFonts w:eastAsiaTheme="majorEastAsia"/>
                <w:noProof/>
              </w:rPr>
              <w:fldChar w:fldCharType="separate"/>
            </w:r>
            <w:r w:rsidRPr="003605E2">
              <w:rPr>
                <w:rStyle w:val="a6"/>
                <w:rFonts w:eastAsiaTheme="majorEastAsia"/>
                <w:noProof/>
                <w:lang w:val="uk-UA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05E2">
              <w:rPr>
                <w:rStyle w:val="a6"/>
                <w:rFonts w:eastAsiaTheme="majorEastAsia"/>
                <w:noProof/>
                <w:lang w:val="uk-UA"/>
              </w:rPr>
              <w:t>Архітектура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_Toc449277201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2" w:author="Anna Suchova" w:date="2016-04-24T16:04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3605E2">
              <w:rPr>
                <w:rStyle w:val="a6"/>
                <w:rFonts w:eastAsiaTheme="majorEastAsia"/>
                <w:noProof/>
              </w:rPr>
              <w:fldChar w:fldCharType="end"/>
            </w:r>
          </w:ins>
        </w:p>
        <w:p w14:paraId="0E8300CA" w14:textId="77777777" w:rsidR="004D56C4" w:rsidRDefault="004D56C4">
          <w:pPr>
            <w:pStyle w:val="12"/>
            <w:tabs>
              <w:tab w:val="left" w:pos="1320"/>
              <w:tab w:val="right" w:leader="dot" w:pos="9345"/>
            </w:tabs>
            <w:rPr>
              <w:ins w:id="23" w:author="Anna Suchova" w:date="2016-04-24T16:0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4" w:author="Anna Suchova" w:date="2016-04-24T16:04:00Z">
            <w:r w:rsidRPr="003605E2">
              <w:rPr>
                <w:rStyle w:val="a6"/>
                <w:rFonts w:eastAsiaTheme="majorEastAsia"/>
                <w:noProof/>
              </w:rPr>
              <w:fldChar w:fldCharType="begin"/>
            </w:r>
            <w:r w:rsidRPr="003605E2">
              <w:rPr>
                <w:rStyle w:val="a6"/>
                <w:rFonts w:eastAsiaTheme="majorEastAsia"/>
                <w:noProof/>
              </w:rPr>
              <w:instrText xml:space="preserve"> </w:instrText>
            </w:r>
            <w:r>
              <w:rPr>
                <w:noProof/>
              </w:rPr>
              <w:instrText>HYPERLINK \l "_Toc449277202"</w:instrText>
            </w:r>
            <w:r w:rsidRPr="003605E2">
              <w:rPr>
                <w:rStyle w:val="a6"/>
                <w:rFonts w:eastAsiaTheme="majorEastAsia"/>
                <w:noProof/>
              </w:rPr>
              <w:instrText xml:space="preserve"> </w:instrText>
            </w:r>
            <w:r w:rsidRPr="003605E2">
              <w:rPr>
                <w:rStyle w:val="a6"/>
                <w:rFonts w:eastAsiaTheme="majorEastAsia"/>
                <w:noProof/>
              </w:rPr>
              <w:fldChar w:fldCharType="separate"/>
            </w:r>
            <w:r w:rsidRPr="003605E2">
              <w:rPr>
                <w:rStyle w:val="a6"/>
                <w:rFonts w:eastAsiaTheme="majorEastAsia"/>
                <w:noProof/>
                <w:lang w:val="uk-UA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05E2">
              <w:rPr>
                <w:rStyle w:val="a6"/>
                <w:rFonts w:eastAsiaTheme="majorEastAsia"/>
                <w:noProof/>
                <w:lang w:val="uk-UA"/>
              </w:rPr>
              <w:t>Вимоги до організації папок та файлів на файловому сервері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_Toc449277202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5" w:author="Anna Suchova" w:date="2016-04-24T16:04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3605E2">
              <w:rPr>
                <w:rStyle w:val="a6"/>
                <w:rFonts w:eastAsiaTheme="majorEastAsia"/>
                <w:noProof/>
              </w:rPr>
              <w:fldChar w:fldCharType="end"/>
            </w:r>
          </w:ins>
        </w:p>
        <w:p w14:paraId="52C20FB6" w14:textId="77777777" w:rsidR="004D56C4" w:rsidRDefault="004D56C4">
          <w:pPr>
            <w:pStyle w:val="12"/>
            <w:tabs>
              <w:tab w:val="left" w:pos="1320"/>
              <w:tab w:val="right" w:leader="dot" w:pos="9345"/>
            </w:tabs>
            <w:rPr>
              <w:ins w:id="26" w:author="Anna Suchova" w:date="2016-04-24T16:0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7" w:author="Anna Suchova" w:date="2016-04-24T16:04:00Z">
            <w:r w:rsidRPr="003605E2">
              <w:rPr>
                <w:rStyle w:val="a6"/>
                <w:rFonts w:eastAsiaTheme="majorEastAsia"/>
                <w:noProof/>
              </w:rPr>
              <w:fldChar w:fldCharType="begin"/>
            </w:r>
            <w:r w:rsidRPr="003605E2">
              <w:rPr>
                <w:rStyle w:val="a6"/>
                <w:rFonts w:eastAsiaTheme="majorEastAsia"/>
                <w:noProof/>
              </w:rPr>
              <w:instrText xml:space="preserve"> </w:instrText>
            </w:r>
            <w:r>
              <w:rPr>
                <w:noProof/>
              </w:rPr>
              <w:instrText>HYPERLINK \l "_Toc449277203"</w:instrText>
            </w:r>
            <w:r w:rsidRPr="003605E2">
              <w:rPr>
                <w:rStyle w:val="a6"/>
                <w:rFonts w:eastAsiaTheme="majorEastAsia"/>
                <w:noProof/>
              </w:rPr>
              <w:instrText xml:space="preserve"> </w:instrText>
            </w:r>
            <w:r w:rsidRPr="003605E2">
              <w:rPr>
                <w:rStyle w:val="a6"/>
                <w:rFonts w:eastAsiaTheme="majorEastAsia"/>
                <w:noProof/>
              </w:rPr>
              <w:fldChar w:fldCharType="separate"/>
            </w:r>
            <w:r w:rsidRPr="003605E2">
              <w:rPr>
                <w:rStyle w:val="a6"/>
                <w:rFonts w:eastAsiaTheme="majorEastAsia"/>
                <w:noProof/>
                <w:lang w:val="uk-UA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05E2">
              <w:rPr>
                <w:rStyle w:val="a6"/>
                <w:rFonts w:eastAsiaTheme="majorEastAsia"/>
                <w:noProof/>
                <w:lang w:val="uk-UA"/>
              </w:rPr>
              <w:t>Вимоги до файлу бази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_Toc449277203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28" w:author="Anna Suchova" w:date="2016-04-24T16:04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3605E2">
              <w:rPr>
                <w:rStyle w:val="a6"/>
                <w:rFonts w:eastAsiaTheme="majorEastAsia"/>
                <w:noProof/>
              </w:rPr>
              <w:fldChar w:fldCharType="end"/>
            </w:r>
          </w:ins>
        </w:p>
        <w:p w14:paraId="79E19A25" w14:textId="77777777" w:rsidR="004D56C4" w:rsidRDefault="004D56C4">
          <w:pPr>
            <w:pStyle w:val="12"/>
            <w:tabs>
              <w:tab w:val="left" w:pos="1320"/>
              <w:tab w:val="right" w:leader="dot" w:pos="9345"/>
            </w:tabs>
            <w:rPr>
              <w:ins w:id="29" w:author="Anna Suchova" w:date="2016-04-24T16:0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0" w:author="Anna Suchova" w:date="2016-04-24T16:04:00Z">
            <w:r w:rsidRPr="003605E2">
              <w:rPr>
                <w:rStyle w:val="a6"/>
                <w:rFonts w:eastAsiaTheme="majorEastAsia"/>
                <w:noProof/>
              </w:rPr>
              <w:fldChar w:fldCharType="begin"/>
            </w:r>
            <w:r w:rsidRPr="003605E2">
              <w:rPr>
                <w:rStyle w:val="a6"/>
                <w:rFonts w:eastAsiaTheme="majorEastAsia"/>
                <w:noProof/>
              </w:rPr>
              <w:instrText xml:space="preserve"> </w:instrText>
            </w:r>
            <w:r>
              <w:rPr>
                <w:noProof/>
              </w:rPr>
              <w:instrText>HYPERLINK \l "_Toc449277204"</w:instrText>
            </w:r>
            <w:r w:rsidRPr="003605E2">
              <w:rPr>
                <w:rStyle w:val="a6"/>
                <w:rFonts w:eastAsiaTheme="majorEastAsia"/>
                <w:noProof/>
              </w:rPr>
              <w:instrText xml:space="preserve"> </w:instrText>
            </w:r>
            <w:r w:rsidRPr="003605E2">
              <w:rPr>
                <w:rStyle w:val="a6"/>
                <w:rFonts w:eastAsiaTheme="majorEastAsia"/>
                <w:noProof/>
              </w:rPr>
              <w:fldChar w:fldCharType="separate"/>
            </w:r>
            <w:r w:rsidRPr="003605E2">
              <w:rPr>
                <w:rStyle w:val="a6"/>
                <w:rFonts w:eastAsiaTheme="majorEastAsia"/>
                <w:noProof/>
                <w:lang w:val="en-US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605E2">
              <w:rPr>
                <w:rStyle w:val="a6"/>
                <w:rFonts w:eastAsiaTheme="majorEastAsia"/>
                <w:noProof/>
                <w:lang w:val="uk-UA"/>
              </w:rPr>
              <w:t xml:space="preserve">Файл </w:t>
            </w:r>
            <w:r w:rsidRPr="003605E2">
              <w:rPr>
                <w:rStyle w:val="a6"/>
                <w:rFonts w:eastAsiaTheme="majorEastAsia"/>
                <w:noProof/>
                <w:lang w:val="en-US"/>
              </w:rPr>
              <w:t>University.xml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_Toc449277204 \h </w:instrText>
            </w:r>
          </w:ins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ins w:id="31" w:author="Anna Suchova" w:date="2016-04-24T16:04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3605E2">
              <w:rPr>
                <w:rStyle w:val="a6"/>
                <w:rFonts w:eastAsiaTheme="majorEastAsia"/>
                <w:noProof/>
              </w:rPr>
              <w:fldChar w:fldCharType="end"/>
            </w:r>
          </w:ins>
        </w:p>
        <w:p w14:paraId="23DAE851" w14:textId="77777777" w:rsidR="00F92559" w:rsidDel="004D56C4" w:rsidRDefault="00F92559">
          <w:pPr>
            <w:pStyle w:val="12"/>
            <w:tabs>
              <w:tab w:val="right" w:leader="dot" w:pos="9345"/>
            </w:tabs>
            <w:rPr>
              <w:del w:id="32" w:author="Anna Suchova" w:date="2016-04-24T16:04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33" w:author="Anna Suchova" w:date="2016-04-24T16:04:00Z">
            <w:r w:rsidRPr="004D56C4" w:rsidDel="004D56C4">
              <w:rPr>
                <w:rFonts w:eastAsiaTheme="majorEastAsia"/>
                <w:rPrChange w:id="34" w:author="Anna Suchova" w:date="2016-04-24T16:04:00Z">
                  <w:rPr>
                    <w:rStyle w:val="a6"/>
                    <w:rFonts w:eastAsiaTheme="majorEastAsia"/>
                    <w:noProof/>
                    <w:lang w:val="uk-UA"/>
                  </w:rPr>
                </w:rPrChange>
              </w:rPr>
              <w:delText>Вступ</w:delText>
            </w:r>
            <w:r w:rsidDel="004D56C4">
              <w:rPr>
                <w:noProof/>
                <w:webHidden/>
              </w:rPr>
              <w:tab/>
              <w:delText>3</w:delText>
            </w:r>
          </w:del>
        </w:p>
        <w:p w14:paraId="5C62C62B" w14:textId="274662F0" w:rsidR="00402F81" w:rsidRPr="002F05F9" w:rsidRDefault="00402F81">
          <w:pPr>
            <w:rPr>
              <w:lang w:val="uk-UA"/>
            </w:rPr>
          </w:pPr>
          <w:r w:rsidRPr="002F05F9">
            <w:rPr>
              <w:b/>
              <w:bCs/>
              <w:lang w:val="uk-UA"/>
            </w:rPr>
            <w:fldChar w:fldCharType="end"/>
          </w:r>
        </w:p>
      </w:sdtContent>
    </w:sdt>
    <w:p w14:paraId="0EB7C891" w14:textId="77777777" w:rsidR="00402F81" w:rsidRPr="002F05F9" w:rsidRDefault="00402F81" w:rsidP="00402F81">
      <w:pPr>
        <w:pStyle w:val="4"/>
        <w:sectPr w:rsidR="00402F81" w:rsidRPr="002F05F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F9D73E" w14:textId="77777777" w:rsidR="00CB1F5A" w:rsidRPr="002F05F9" w:rsidRDefault="00CB1F5A" w:rsidP="00CB1F5A">
      <w:pPr>
        <w:pStyle w:val="1"/>
        <w:rPr>
          <w:lang w:val="uk-UA"/>
        </w:rPr>
      </w:pPr>
      <w:bookmarkStart w:id="35" w:name="_Toc449277195"/>
      <w:r w:rsidRPr="002F05F9">
        <w:rPr>
          <w:lang w:val="uk-UA"/>
        </w:rPr>
        <w:lastRenderedPageBreak/>
        <w:t>Вступ</w:t>
      </w:r>
      <w:bookmarkEnd w:id="35"/>
    </w:p>
    <w:p w14:paraId="15C32597" w14:textId="77777777" w:rsidR="00CB1F5A" w:rsidRDefault="00CB1F5A" w:rsidP="00CB1F5A">
      <w:pPr>
        <w:rPr>
          <w:lang w:val="uk-UA"/>
        </w:rPr>
      </w:pPr>
      <w:r w:rsidRPr="002F05F9">
        <w:rPr>
          <w:lang w:val="uk-UA"/>
        </w:rPr>
        <w:t>Систему навчального призначення «Лектор» створено для вивчення та закріплення теоретичних знань студента.</w:t>
      </w:r>
    </w:p>
    <w:p w14:paraId="7A85D0F1" w14:textId="77777777" w:rsidR="00CB1F5A" w:rsidRDefault="00CB1F5A" w:rsidP="00CB1F5A">
      <w:pPr>
        <w:rPr>
          <w:lang w:val="uk-UA"/>
        </w:rPr>
      </w:pPr>
      <w:r>
        <w:rPr>
          <w:lang w:val="uk-UA"/>
        </w:rPr>
        <w:t>Система є повністю безкоштовною та не потребує додаткових платних інструментів.</w:t>
      </w:r>
    </w:p>
    <w:p w14:paraId="7AADAB81" w14:textId="77777777" w:rsidR="00CB1F5A" w:rsidRDefault="00CB1F5A" w:rsidP="00CB1F5A">
      <w:pPr>
        <w:rPr>
          <w:lang w:val="uk-UA"/>
        </w:rPr>
      </w:pPr>
      <w:r>
        <w:rPr>
          <w:lang w:val="uk-UA"/>
        </w:rPr>
        <w:t>Система надає можливість:</w:t>
      </w:r>
    </w:p>
    <w:p w14:paraId="73995ABD" w14:textId="77777777" w:rsidR="00CB1F5A" w:rsidRDefault="00CB1F5A" w:rsidP="00CB1F5A">
      <w:pPr>
        <w:pStyle w:val="a7"/>
        <w:numPr>
          <w:ilvl w:val="0"/>
          <w:numId w:val="1"/>
        </w:numPr>
        <w:rPr>
          <w:lang w:val="uk-UA"/>
        </w:rPr>
      </w:pPr>
      <w:r>
        <w:rPr>
          <w:lang w:val="uk-UA"/>
        </w:rPr>
        <w:t>Отримувати дані про курс дисциплін, які вивчаються у поточному семестрі;</w:t>
      </w:r>
    </w:p>
    <w:p w14:paraId="5D3AEDA2" w14:textId="77777777" w:rsidR="00CB1F5A" w:rsidRDefault="00CB1F5A" w:rsidP="00CB1F5A">
      <w:pPr>
        <w:pStyle w:val="a7"/>
        <w:numPr>
          <w:ilvl w:val="0"/>
          <w:numId w:val="1"/>
        </w:numPr>
        <w:rPr>
          <w:lang w:val="uk-UA"/>
        </w:rPr>
      </w:pPr>
      <w:r>
        <w:rPr>
          <w:lang w:val="uk-UA"/>
        </w:rPr>
        <w:t>Отримувати теоретичний матеріал дисциплін;</w:t>
      </w:r>
    </w:p>
    <w:p w14:paraId="38BB4C20" w14:textId="77777777" w:rsidR="00CB1F5A" w:rsidRDefault="00CB1F5A" w:rsidP="00CB1F5A">
      <w:pPr>
        <w:pStyle w:val="a7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Проходити тестування з теми.</w:t>
      </w:r>
    </w:p>
    <w:p w14:paraId="04642D2A" w14:textId="77777777" w:rsidR="00CB1F5A" w:rsidRDefault="00CB1F5A" w:rsidP="00CB1F5A">
      <w:pPr>
        <w:rPr>
          <w:lang w:val="uk-UA"/>
        </w:rPr>
      </w:pPr>
    </w:p>
    <w:p w14:paraId="122546F4" w14:textId="77777777" w:rsidR="00CB1F5A" w:rsidRDefault="00CB1F5A" w:rsidP="00CB1F5A">
      <w:pPr>
        <w:pStyle w:val="1"/>
        <w:rPr>
          <w:lang w:val="uk-UA"/>
        </w:rPr>
      </w:pPr>
      <w:bookmarkStart w:id="36" w:name="_Toc449277196"/>
      <w:r>
        <w:rPr>
          <w:lang w:val="uk-UA"/>
        </w:rPr>
        <w:t>Версія документа</w:t>
      </w:r>
      <w:bookmarkEnd w:id="36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B1F5A" w14:paraId="1FE12088" w14:textId="77777777" w:rsidTr="00102DC1">
        <w:tc>
          <w:tcPr>
            <w:tcW w:w="3115" w:type="dxa"/>
          </w:tcPr>
          <w:p w14:paraId="3B1FB5F0" w14:textId="77777777" w:rsidR="00CB1F5A" w:rsidRDefault="00CB1F5A" w:rsidP="00102DC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Поточна ревізія</w:t>
            </w:r>
          </w:p>
        </w:tc>
        <w:tc>
          <w:tcPr>
            <w:tcW w:w="3115" w:type="dxa"/>
          </w:tcPr>
          <w:p w14:paraId="4A9393F9" w14:textId="77777777" w:rsidR="00CB1F5A" w:rsidRDefault="00CB1F5A" w:rsidP="00102DC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Дата публікації</w:t>
            </w:r>
          </w:p>
        </w:tc>
        <w:tc>
          <w:tcPr>
            <w:tcW w:w="3115" w:type="dxa"/>
          </w:tcPr>
          <w:p w14:paraId="1AA0A4DB" w14:textId="77777777" w:rsidR="00CB1F5A" w:rsidRDefault="00CB1F5A" w:rsidP="00102DC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Примітка</w:t>
            </w:r>
          </w:p>
        </w:tc>
      </w:tr>
      <w:tr w:rsidR="00CB1F5A" w14:paraId="4CA07EF2" w14:textId="77777777" w:rsidTr="00102DC1">
        <w:tc>
          <w:tcPr>
            <w:tcW w:w="3115" w:type="dxa"/>
          </w:tcPr>
          <w:p w14:paraId="1AA9B303" w14:textId="77777777" w:rsidR="00CB1F5A" w:rsidRDefault="00CB1F5A" w:rsidP="00102DC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0001</w:t>
            </w:r>
          </w:p>
        </w:tc>
        <w:tc>
          <w:tcPr>
            <w:tcW w:w="3115" w:type="dxa"/>
          </w:tcPr>
          <w:p w14:paraId="7B453701" w14:textId="77777777" w:rsidR="00CB1F5A" w:rsidRDefault="00CB1F5A" w:rsidP="00102DC1">
            <w:pPr>
              <w:ind w:firstLine="0"/>
              <w:rPr>
                <w:lang w:val="uk-UA"/>
              </w:rPr>
            </w:pPr>
            <w:r>
              <w:rPr>
                <w:lang w:val="uk-UA"/>
              </w:rPr>
              <w:t>24.04.2016</w:t>
            </w:r>
          </w:p>
        </w:tc>
        <w:tc>
          <w:tcPr>
            <w:tcW w:w="3115" w:type="dxa"/>
          </w:tcPr>
          <w:p w14:paraId="295C150E" w14:textId="77777777" w:rsidR="00CB1F5A" w:rsidRDefault="00CB1F5A" w:rsidP="00102DC1">
            <w:pPr>
              <w:ind w:firstLine="0"/>
              <w:rPr>
                <w:lang w:val="uk-UA"/>
              </w:rPr>
            </w:pPr>
          </w:p>
        </w:tc>
      </w:tr>
    </w:tbl>
    <w:p w14:paraId="4432E0FB" w14:textId="77777777" w:rsidR="00CB1F5A" w:rsidRPr="00AD0A44" w:rsidRDefault="00CB1F5A" w:rsidP="00CB1F5A">
      <w:pPr>
        <w:rPr>
          <w:lang w:val="uk-UA"/>
        </w:rPr>
        <w:sectPr w:rsidR="00CB1F5A" w:rsidRPr="00AD0A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EEDD991" w14:textId="77777777" w:rsidR="00CB1F5A" w:rsidRPr="00AD0A44" w:rsidRDefault="00CB1F5A" w:rsidP="00CB1F5A">
      <w:pPr>
        <w:pStyle w:val="1"/>
        <w:numPr>
          <w:ilvl w:val="0"/>
          <w:numId w:val="10"/>
        </w:numPr>
        <w:rPr>
          <w:lang w:val="uk-UA"/>
        </w:rPr>
      </w:pPr>
      <w:bookmarkStart w:id="37" w:name="_Toc449277197"/>
      <w:r w:rsidRPr="00AD0A44">
        <w:rPr>
          <w:lang w:val="uk-UA"/>
        </w:rPr>
        <w:lastRenderedPageBreak/>
        <w:t>Опис структури</w:t>
      </w:r>
      <w:bookmarkEnd w:id="37"/>
    </w:p>
    <w:p w14:paraId="35C08E75" w14:textId="77777777" w:rsidR="00CB1F5A" w:rsidRPr="00251BA4" w:rsidRDefault="00CB1F5A" w:rsidP="00CB1F5A">
      <w:pPr>
        <w:rPr>
          <w:lang w:val="uk-UA"/>
        </w:rPr>
      </w:pPr>
      <w:r w:rsidRPr="00251BA4">
        <w:rPr>
          <w:lang w:val="uk-UA"/>
        </w:rPr>
        <w:t>Система навчального призначення «Лектор» складається з наступних компонентів:</w:t>
      </w:r>
    </w:p>
    <w:p w14:paraId="3725DEDE" w14:textId="77777777" w:rsidR="00CB1F5A" w:rsidRPr="002F29DF" w:rsidRDefault="00CB1F5A">
      <w:pPr>
        <w:pStyle w:val="a7"/>
        <w:numPr>
          <w:ilvl w:val="0"/>
          <w:numId w:val="16"/>
        </w:numPr>
        <w:rPr>
          <w:lang w:val="uk-UA"/>
        </w:rPr>
        <w:pPrChange w:id="38" w:author="Anna Suchova" w:date="2016-04-24T16:37:00Z">
          <w:pPr/>
        </w:pPrChange>
      </w:pPr>
      <w:r w:rsidRPr="002F29DF">
        <w:rPr>
          <w:lang w:val="uk-UA"/>
        </w:rPr>
        <w:t>Система навчального призначення «Лектор» – додаток, з яким безпосередньо взаємодіє користувач;</w:t>
      </w:r>
    </w:p>
    <w:p w14:paraId="42E3C59D" w14:textId="77777777" w:rsidR="00CB1F5A" w:rsidRPr="002F29DF" w:rsidRDefault="00CB1F5A">
      <w:pPr>
        <w:pStyle w:val="a7"/>
        <w:numPr>
          <w:ilvl w:val="0"/>
          <w:numId w:val="16"/>
        </w:numPr>
        <w:rPr>
          <w:lang w:val="uk-UA"/>
        </w:rPr>
        <w:pPrChange w:id="39" w:author="Anna Suchova" w:date="2016-04-24T16:37:00Z">
          <w:pPr/>
        </w:pPrChange>
      </w:pPr>
      <w:r w:rsidRPr="002F29DF">
        <w:rPr>
          <w:lang w:val="uk-UA"/>
        </w:rPr>
        <w:t>Інструмент для перегляду файлів формату PDF – Adobe Acrobat Reader v11. Це безкоштовний світовий стандарт, який використовується для перегляду, друку і коментування документів в форматі PDF;</w:t>
      </w:r>
    </w:p>
    <w:p w14:paraId="019CF7AE" w14:textId="474B24F1" w:rsidR="002F29DF" w:rsidRPr="002F29DF" w:rsidRDefault="00CB1F5A">
      <w:pPr>
        <w:pStyle w:val="a7"/>
        <w:numPr>
          <w:ilvl w:val="0"/>
          <w:numId w:val="16"/>
        </w:numPr>
        <w:rPr>
          <w:lang w:val="uk-UA"/>
        </w:rPr>
        <w:pPrChange w:id="40" w:author="Anna Suchova" w:date="2016-04-24T16:38:00Z">
          <w:pPr/>
        </w:pPrChange>
      </w:pPr>
      <w:r w:rsidRPr="002F29DF">
        <w:rPr>
          <w:lang w:val="uk-UA"/>
        </w:rPr>
        <w:t>Файл University.xml, у якому зберігається список підрозділів та спеціальностей навчального закладу.</w:t>
      </w:r>
    </w:p>
    <w:p w14:paraId="031D5062" w14:textId="77777777" w:rsidR="00CB1F5A" w:rsidRPr="00251BA4" w:rsidRDefault="00CB1F5A" w:rsidP="00CB1F5A">
      <w:pPr>
        <w:pStyle w:val="1"/>
        <w:numPr>
          <w:ilvl w:val="0"/>
          <w:numId w:val="10"/>
        </w:numPr>
        <w:rPr>
          <w:lang w:val="uk-UA"/>
        </w:rPr>
      </w:pPr>
      <w:bookmarkStart w:id="41" w:name="_Toc449277198"/>
      <w:r w:rsidRPr="00251BA4">
        <w:rPr>
          <w:lang w:val="uk-UA"/>
        </w:rPr>
        <w:t>Системні вимоги клієнта</w:t>
      </w:r>
      <w:bookmarkEnd w:id="41"/>
    </w:p>
    <w:p w14:paraId="16A16D16" w14:textId="77777777" w:rsidR="00CB1F5A" w:rsidRPr="00251BA4" w:rsidRDefault="00CB1F5A" w:rsidP="00CB1F5A">
      <w:pPr>
        <w:rPr>
          <w:lang w:val="uk-UA"/>
        </w:rPr>
      </w:pPr>
      <w:r w:rsidRPr="00251BA4">
        <w:rPr>
          <w:lang w:val="uk-UA"/>
        </w:rPr>
        <w:t>Для користування системою до комп’ютера користувача висуваються наступні вимоги:</w:t>
      </w:r>
    </w:p>
    <w:p w14:paraId="49E2A249" w14:textId="77777777" w:rsidR="00CB1F5A" w:rsidRPr="002F29DF" w:rsidRDefault="00CB1F5A">
      <w:pPr>
        <w:pStyle w:val="a7"/>
        <w:numPr>
          <w:ilvl w:val="0"/>
          <w:numId w:val="15"/>
        </w:numPr>
        <w:rPr>
          <w:lang w:val="uk-UA"/>
        </w:rPr>
        <w:pPrChange w:id="42" w:author="Anna Suchova" w:date="2016-04-24T16:36:00Z">
          <w:pPr/>
        </w:pPrChange>
      </w:pPr>
      <w:r w:rsidRPr="002F29DF">
        <w:rPr>
          <w:lang w:val="uk-UA"/>
        </w:rPr>
        <w:t>операційна система: Windows 7, Windows 8, Windows 8.1, Windows 10;</w:t>
      </w:r>
    </w:p>
    <w:p w14:paraId="1678AB54" w14:textId="77777777" w:rsidR="00CB1F5A" w:rsidRPr="002F29DF" w:rsidRDefault="00CB1F5A">
      <w:pPr>
        <w:pStyle w:val="a7"/>
        <w:numPr>
          <w:ilvl w:val="0"/>
          <w:numId w:val="15"/>
        </w:numPr>
        <w:rPr>
          <w:lang w:val="uk-UA"/>
        </w:rPr>
        <w:pPrChange w:id="43" w:author="Anna Suchova" w:date="2016-04-24T16:36:00Z">
          <w:pPr/>
        </w:pPrChange>
      </w:pPr>
      <w:r w:rsidRPr="002F29DF">
        <w:rPr>
          <w:lang w:val="uk-UA"/>
        </w:rPr>
        <w:t>не менше 50 МБ на локальному диску для зберігання папки розташування системи;</w:t>
      </w:r>
    </w:p>
    <w:p w14:paraId="2E518311" w14:textId="77777777" w:rsidR="00CB1F5A" w:rsidRPr="002F29DF" w:rsidRDefault="00CB1F5A">
      <w:pPr>
        <w:pStyle w:val="a7"/>
        <w:numPr>
          <w:ilvl w:val="0"/>
          <w:numId w:val="15"/>
        </w:numPr>
        <w:rPr>
          <w:lang w:val="uk-UA"/>
        </w:rPr>
        <w:pPrChange w:id="44" w:author="Anna Suchova" w:date="2016-04-24T16:36:00Z">
          <w:pPr/>
        </w:pPrChange>
      </w:pPr>
      <w:r w:rsidRPr="002F29DF">
        <w:rPr>
          <w:lang w:val="uk-UA"/>
        </w:rPr>
        <w:t>не менше 1ГБ на локальному диску для зберігання навчальних матеріалів;</w:t>
      </w:r>
    </w:p>
    <w:p w14:paraId="081DFCF2" w14:textId="77777777" w:rsidR="00CB1F5A" w:rsidRPr="002F29DF" w:rsidRDefault="00CB1F5A">
      <w:pPr>
        <w:pStyle w:val="a7"/>
        <w:numPr>
          <w:ilvl w:val="0"/>
          <w:numId w:val="15"/>
        </w:numPr>
        <w:rPr>
          <w:lang w:val="uk-UA"/>
        </w:rPr>
        <w:pPrChange w:id="45" w:author="Anna Suchova" w:date="2016-04-24T16:36:00Z">
          <w:pPr/>
        </w:pPrChange>
      </w:pPr>
      <w:r w:rsidRPr="002F29DF">
        <w:rPr>
          <w:lang w:val="uk-UA"/>
        </w:rPr>
        <w:t>стабільне інтернет-підключення для завантаження файлів.</w:t>
      </w:r>
    </w:p>
    <w:p w14:paraId="017D7442" w14:textId="22594AE5" w:rsidR="00CB1F5A" w:rsidRPr="00251BA4" w:rsidRDefault="00CB1F5A" w:rsidP="00CB1F5A">
      <w:pPr>
        <w:pStyle w:val="1"/>
        <w:numPr>
          <w:ilvl w:val="0"/>
          <w:numId w:val="10"/>
        </w:numPr>
        <w:rPr>
          <w:lang w:val="uk-UA"/>
        </w:rPr>
      </w:pPr>
      <w:bookmarkStart w:id="46" w:name="_Toc449277199"/>
      <w:r w:rsidRPr="00251BA4">
        <w:rPr>
          <w:lang w:val="uk-UA"/>
        </w:rPr>
        <w:t xml:space="preserve">Системні вимоги </w:t>
      </w:r>
      <w:r w:rsidR="000A01D6">
        <w:rPr>
          <w:lang w:val="uk-UA"/>
        </w:rPr>
        <w:t xml:space="preserve">до </w:t>
      </w:r>
      <w:r w:rsidRPr="00251BA4">
        <w:rPr>
          <w:lang w:val="uk-UA"/>
        </w:rPr>
        <w:t>сервера</w:t>
      </w:r>
      <w:bookmarkEnd w:id="46"/>
    </w:p>
    <w:p w14:paraId="69C79DE1" w14:textId="569AE64B" w:rsidR="00251BA4" w:rsidRPr="000A01D6" w:rsidRDefault="00CB1F5A" w:rsidP="000A01D6">
      <w:pPr>
        <w:rPr>
          <w:lang w:val="uk-UA"/>
        </w:rPr>
      </w:pPr>
      <w:r w:rsidRPr="00251BA4">
        <w:rPr>
          <w:lang w:val="uk-UA"/>
        </w:rPr>
        <w:t>У якості сервера можна використовувати будь-яке файлове сховище, доступ до якого можна отримати за FTP. Для доступу обов’язково треба створити обліковий запис користувача, захищений паролем.</w:t>
      </w:r>
    </w:p>
    <w:p w14:paraId="78AC6310" w14:textId="56F94E7E" w:rsidR="00CB1F5A" w:rsidRPr="00251BA4" w:rsidRDefault="00CB1F5A" w:rsidP="00CB1F5A">
      <w:pPr>
        <w:pStyle w:val="1"/>
        <w:numPr>
          <w:ilvl w:val="0"/>
          <w:numId w:val="10"/>
        </w:numPr>
        <w:rPr>
          <w:lang w:val="uk-UA"/>
        </w:rPr>
      </w:pPr>
      <w:bookmarkStart w:id="47" w:name="_Toc449277200"/>
      <w:r w:rsidRPr="00251BA4">
        <w:rPr>
          <w:lang w:val="uk-UA"/>
        </w:rPr>
        <w:t>Вимоги до персоналу</w:t>
      </w:r>
      <w:bookmarkEnd w:id="47"/>
    </w:p>
    <w:p w14:paraId="00939C56" w14:textId="1DE35DE0" w:rsidR="00CB1F5A" w:rsidRPr="00251BA4" w:rsidRDefault="00CB1F5A" w:rsidP="00CB1F5A">
      <w:pPr>
        <w:rPr>
          <w:lang w:val="uk-UA"/>
        </w:rPr>
      </w:pPr>
      <w:r w:rsidRPr="00251BA4">
        <w:rPr>
          <w:lang w:val="uk-UA"/>
        </w:rPr>
        <w:t xml:space="preserve">Адміністратор системи навчального призначення «Лектор» повинен: </w:t>
      </w:r>
    </w:p>
    <w:p w14:paraId="12EBB175" w14:textId="5395FB30" w:rsidR="00CB1F5A" w:rsidRPr="00251BA4" w:rsidRDefault="00CB1F5A" w:rsidP="00CB1F5A">
      <w:pPr>
        <w:pStyle w:val="a7"/>
        <w:numPr>
          <w:ilvl w:val="0"/>
          <w:numId w:val="11"/>
        </w:numPr>
        <w:rPr>
          <w:lang w:val="uk-UA"/>
        </w:rPr>
      </w:pPr>
      <w:r w:rsidRPr="00251BA4">
        <w:rPr>
          <w:lang w:val="uk-UA"/>
        </w:rPr>
        <w:t>володіти навичками роботи з файловим сервером;</w:t>
      </w:r>
    </w:p>
    <w:p w14:paraId="5381DFEA" w14:textId="3E8D14EA" w:rsidR="00CB1F5A" w:rsidRPr="00251BA4" w:rsidRDefault="00CB1F5A" w:rsidP="00CB1F5A">
      <w:pPr>
        <w:pStyle w:val="a7"/>
        <w:numPr>
          <w:ilvl w:val="0"/>
          <w:numId w:val="11"/>
        </w:numPr>
        <w:rPr>
          <w:lang w:val="uk-UA"/>
        </w:rPr>
      </w:pPr>
      <w:r w:rsidRPr="00251BA4">
        <w:rPr>
          <w:lang w:val="uk-UA"/>
        </w:rPr>
        <w:t>володіти навичками роботи з програмою Excel пакету Microsoft Office (або аналогічним продуктом, здатним генерувати файли формату xls/slst);</w:t>
      </w:r>
    </w:p>
    <w:p w14:paraId="602EB9E3" w14:textId="6112BC34" w:rsidR="00CB1F5A" w:rsidRPr="00251BA4" w:rsidRDefault="00CB1F5A" w:rsidP="00CB1F5A">
      <w:pPr>
        <w:pStyle w:val="a7"/>
        <w:numPr>
          <w:ilvl w:val="0"/>
          <w:numId w:val="11"/>
        </w:numPr>
        <w:rPr>
          <w:lang w:val="uk-UA"/>
        </w:rPr>
      </w:pPr>
      <w:r w:rsidRPr="00251BA4">
        <w:rPr>
          <w:lang w:val="uk-UA"/>
        </w:rPr>
        <w:lastRenderedPageBreak/>
        <w:t>вміти створювати та редагувати файли формату xml;</w:t>
      </w:r>
    </w:p>
    <w:p w14:paraId="17B4B214" w14:textId="77777777" w:rsidR="00084170" w:rsidRDefault="00CB1F5A" w:rsidP="00CB1F5A">
      <w:pPr>
        <w:pStyle w:val="a7"/>
        <w:numPr>
          <w:ilvl w:val="0"/>
          <w:numId w:val="11"/>
        </w:numPr>
        <w:rPr>
          <w:ins w:id="48" w:author="Anna Suchova" w:date="2016-04-24T15:50:00Z"/>
          <w:lang w:val="uk-UA"/>
        </w:rPr>
      </w:pPr>
      <w:r w:rsidRPr="00251BA4">
        <w:rPr>
          <w:lang w:val="uk-UA"/>
        </w:rPr>
        <w:t>вміти конвертувати текстові файли у формат PDF</w:t>
      </w:r>
      <w:ins w:id="49" w:author="Anna Suchova" w:date="2016-04-24T15:50:00Z">
        <w:r w:rsidR="00084170">
          <w:rPr>
            <w:lang w:val="uk-UA"/>
          </w:rPr>
          <w:t>;</w:t>
        </w:r>
      </w:ins>
    </w:p>
    <w:p w14:paraId="619D2250" w14:textId="48602AFF" w:rsidR="00CB1F5A" w:rsidRPr="00251BA4" w:rsidRDefault="00084170" w:rsidP="00CB1F5A">
      <w:pPr>
        <w:pStyle w:val="a7"/>
        <w:numPr>
          <w:ilvl w:val="0"/>
          <w:numId w:val="11"/>
        </w:numPr>
        <w:rPr>
          <w:lang w:val="uk-UA"/>
        </w:rPr>
      </w:pPr>
      <w:ins w:id="50" w:author="Anna Suchova" w:date="2016-04-24T15:50:00Z">
        <w:r>
          <w:rPr>
            <w:lang w:val="uk-UA"/>
          </w:rPr>
          <w:t xml:space="preserve">вміти створювати архів формату </w:t>
        </w:r>
        <w:r>
          <w:rPr>
            <w:lang w:val="en-US"/>
          </w:rPr>
          <w:t>ZIP</w:t>
        </w:r>
      </w:ins>
      <w:r w:rsidR="00CB1F5A" w:rsidRPr="00251BA4">
        <w:rPr>
          <w:lang w:val="uk-UA"/>
        </w:rPr>
        <w:t>.</w:t>
      </w:r>
    </w:p>
    <w:p w14:paraId="246871D3" w14:textId="1A0BE135" w:rsidR="00251BA4" w:rsidRDefault="00251BA4">
      <w:pPr>
        <w:rPr>
          <w:ins w:id="51" w:author="Anna Suchova" w:date="2016-04-24T16:47:00Z"/>
          <w:lang w:val="uk-UA"/>
        </w:rPr>
        <w:pPrChange w:id="52" w:author="Anna Suchova" w:date="2016-04-24T16:45:00Z">
          <w:pPr>
            <w:pStyle w:val="a7"/>
            <w:ind w:left="360" w:firstLine="0"/>
          </w:pPr>
        </w:pPrChange>
      </w:pPr>
      <w:r w:rsidRPr="002F29DF">
        <w:rPr>
          <w:lang w:val="uk-UA"/>
        </w:rPr>
        <w:t>Користувач системи повинен мати базові навички роботи з персональним комп’ютером; графічним інтерфейсом операційної системи Windows.</w:t>
      </w:r>
    </w:p>
    <w:p w14:paraId="056BF7BE" w14:textId="30BF399B" w:rsidR="002F29DF" w:rsidRPr="002F29DF" w:rsidRDefault="002F29DF">
      <w:pPr>
        <w:rPr>
          <w:lang w:val="uk-UA"/>
        </w:rPr>
        <w:pPrChange w:id="53" w:author="Anna Suchova" w:date="2016-04-24T16:45:00Z">
          <w:pPr>
            <w:pStyle w:val="a7"/>
            <w:ind w:left="360" w:firstLine="0"/>
          </w:pPr>
        </w:pPrChange>
      </w:pPr>
      <w:ins w:id="54" w:author="Anna Suchova" w:date="2016-04-24T16:47:00Z">
        <w:r>
          <w:rPr>
            <w:lang w:val="uk-UA"/>
          </w:rPr>
          <w:t>Вимоги до програміста описано у документі «Керівництво програміста».</w:t>
        </w:r>
      </w:ins>
    </w:p>
    <w:p w14:paraId="12E334A7" w14:textId="39CB539B" w:rsidR="00251BA4" w:rsidRPr="00251BA4" w:rsidRDefault="00251BA4" w:rsidP="00251BA4">
      <w:pPr>
        <w:pStyle w:val="1"/>
        <w:numPr>
          <w:ilvl w:val="0"/>
          <w:numId w:val="10"/>
        </w:numPr>
        <w:rPr>
          <w:lang w:val="uk-UA"/>
        </w:rPr>
      </w:pPr>
      <w:bookmarkStart w:id="55" w:name="_Toc449277201"/>
      <w:r w:rsidRPr="00251BA4">
        <w:rPr>
          <w:lang w:val="uk-UA"/>
        </w:rPr>
        <w:t>Архітектура системи</w:t>
      </w:r>
      <w:bookmarkEnd w:id="55"/>
    </w:p>
    <w:p w14:paraId="48533035" w14:textId="2A0250CF" w:rsidR="00251BA4" w:rsidRDefault="00251BA4" w:rsidP="00251BA4">
      <w:pPr>
        <w:rPr>
          <w:ins w:id="56" w:author="Anna Suchova" w:date="2016-04-24T15:42:00Z"/>
          <w:lang w:val="uk-UA"/>
        </w:rPr>
      </w:pPr>
      <w:r>
        <w:rPr>
          <w:lang w:val="uk-UA"/>
        </w:rPr>
        <w:t xml:space="preserve">Клієнтський додаток системи «Лектор» складається лише з програмної частини. </w:t>
      </w:r>
      <w:del w:id="57" w:author="Anna Suchova" w:date="2016-04-24T15:42:00Z">
        <w:r w:rsidDel="0043162F">
          <w:rPr>
            <w:lang w:val="uk-UA"/>
          </w:rPr>
          <w:delText>Сторінки додатку описано нижче.</w:delText>
        </w:r>
      </w:del>
      <w:ins w:id="58" w:author="Anna Suchova" w:date="2016-04-24T15:42:00Z">
        <w:r w:rsidR="0043162F">
          <w:rPr>
            <w:lang w:val="uk-UA"/>
          </w:rPr>
          <w:t>Він складається з:</w:t>
        </w:r>
      </w:ins>
    </w:p>
    <w:p w14:paraId="7C3DB735" w14:textId="344FCB4A" w:rsidR="0043162F" w:rsidRDefault="0043162F">
      <w:pPr>
        <w:pStyle w:val="a7"/>
        <w:numPr>
          <w:ilvl w:val="0"/>
          <w:numId w:val="12"/>
        </w:numPr>
        <w:rPr>
          <w:ins w:id="59" w:author="Anna Suchova" w:date="2016-04-24T15:42:00Z"/>
          <w:lang w:val="uk-UA"/>
        </w:rPr>
        <w:pPrChange w:id="60" w:author="Anna Suchova" w:date="2016-04-24T15:42:00Z">
          <w:pPr/>
        </w:pPrChange>
      </w:pPr>
      <w:ins w:id="61" w:author="Anna Suchova" w:date="2016-04-24T15:44:00Z">
        <w:r>
          <w:rPr>
            <w:lang w:val="uk-UA"/>
          </w:rPr>
          <w:t>к</w:t>
        </w:r>
      </w:ins>
      <w:ins w:id="62" w:author="Anna Suchova" w:date="2016-04-24T15:42:00Z">
        <w:r>
          <w:rPr>
            <w:lang w:val="uk-UA"/>
          </w:rPr>
          <w:t>лієнтського додатку</w:t>
        </w:r>
      </w:ins>
      <w:ins w:id="63" w:author="Anna Suchova" w:date="2016-04-24T15:44:00Z">
        <w:r w:rsidR="00084170">
          <w:rPr>
            <w:lang w:val="uk-UA"/>
          </w:rPr>
          <w:t>;</w:t>
        </w:r>
      </w:ins>
    </w:p>
    <w:p w14:paraId="74F8B57F" w14:textId="77777777" w:rsidR="003B0C94" w:rsidRDefault="003B0C94" w:rsidP="003B0C94">
      <w:pPr>
        <w:pStyle w:val="a7"/>
        <w:numPr>
          <w:ilvl w:val="0"/>
          <w:numId w:val="12"/>
        </w:numPr>
        <w:rPr>
          <w:ins w:id="64" w:author="Anna Suchova" w:date="2016-04-24T16:51:00Z"/>
          <w:lang w:val="uk-UA"/>
        </w:rPr>
      </w:pPr>
      <w:ins w:id="65" w:author="Anna Suchova" w:date="2016-04-24T16:51:00Z">
        <w:r>
          <w:rPr>
            <w:lang w:val="uk-UA"/>
          </w:rPr>
          <w:t xml:space="preserve">бібліотеки класів </w:t>
        </w:r>
        <w:r>
          <w:rPr>
            <w:lang w:val="en-US"/>
          </w:rPr>
          <w:t>Lecturer</w:t>
        </w:r>
        <w:r w:rsidRPr="00102DC1">
          <w:rPr>
            <w:lang w:val="uk-UA"/>
          </w:rPr>
          <w:t>.</w:t>
        </w:r>
        <w:r>
          <w:rPr>
            <w:lang w:val="en-US"/>
          </w:rPr>
          <w:t>Data</w:t>
        </w:r>
        <w:r w:rsidRPr="00102DC1">
          <w:rPr>
            <w:lang w:val="uk-UA"/>
          </w:rPr>
          <w:t xml:space="preserve">, </w:t>
        </w:r>
        <w:r>
          <w:rPr>
            <w:lang w:val="uk-UA"/>
          </w:rPr>
          <w:t>у якій знаходяться класи для обробки файлів різних форматів та зберігання даних;</w:t>
        </w:r>
      </w:ins>
    </w:p>
    <w:p w14:paraId="6626B63D" w14:textId="4379F1CE" w:rsidR="0043162F" w:rsidRPr="00084170" w:rsidRDefault="0043162F">
      <w:pPr>
        <w:pStyle w:val="a7"/>
        <w:numPr>
          <w:ilvl w:val="0"/>
          <w:numId w:val="12"/>
        </w:numPr>
        <w:rPr>
          <w:ins w:id="66" w:author="Anna Suchova" w:date="2016-04-24T15:45:00Z"/>
          <w:lang w:val="uk-UA"/>
          <w:rPrChange w:id="67" w:author="Anna Suchova" w:date="2016-04-24T15:45:00Z">
            <w:rPr>
              <w:ins w:id="68" w:author="Anna Suchova" w:date="2016-04-24T15:45:00Z"/>
              <w:lang w:val="en-US"/>
            </w:rPr>
          </w:rPrChange>
        </w:rPr>
        <w:pPrChange w:id="69" w:author="Anna Suchova" w:date="2016-04-24T15:42:00Z">
          <w:pPr/>
        </w:pPrChange>
      </w:pPr>
      <w:ins w:id="70" w:author="Anna Suchova" w:date="2016-04-24T15:43:00Z">
        <w:r>
          <w:rPr>
            <w:lang w:val="uk-UA"/>
          </w:rPr>
          <w:t xml:space="preserve">бібліотеки класів </w:t>
        </w:r>
        <w:r w:rsidRPr="0043162F">
          <w:rPr>
            <w:lang w:val="uk-UA"/>
          </w:rPr>
          <w:t>Lecturer.PDFControl</w:t>
        </w:r>
        <w:r>
          <w:rPr>
            <w:lang w:val="uk-UA"/>
          </w:rPr>
          <w:t xml:space="preserve">, яка взаємодіє з програмою </w:t>
        </w:r>
        <w:r>
          <w:rPr>
            <w:lang w:val="en-US"/>
          </w:rPr>
          <w:t>Adobe Acrobat Reader v11</w:t>
        </w:r>
      </w:ins>
      <w:ins w:id="71" w:author="Anna Suchova" w:date="2016-04-24T15:45:00Z">
        <w:r w:rsidR="00084170">
          <w:rPr>
            <w:lang w:val="uk-UA"/>
          </w:rPr>
          <w:t>;</w:t>
        </w:r>
      </w:ins>
    </w:p>
    <w:p w14:paraId="383E4141" w14:textId="34A2F4CD" w:rsidR="00084170" w:rsidRPr="00D23277" w:rsidRDefault="002F29DF">
      <w:pPr>
        <w:pStyle w:val="a7"/>
        <w:numPr>
          <w:ilvl w:val="0"/>
          <w:numId w:val="12"/>
        </w:numPr>
        <w:rPr>
          <w:ins w:id="72" w:author="Anna Suchova" w:date="2016-04-24T15:45:00Z"/>
          <w:lang w:val="uk-UA"/>
        </w:rPr>
        <w:pPrChange w:id="73" w:author="Anna Suchova" w:date="2016-04-24T16:48:00Z">
          <w:pPr/>
        </w:pPrChange>
      </w:pPr>
      <w:ins w:id="74" w:author="Anna Suchova" w:date="2016-04-24T16:46:00Z">
        <w:r>
          <w:rPr>
            <w:lang w:val="uk-UA"/>
          </w:rPr>
          <w:t>п</w:t>
        </w:r>
      </w:ins>
      <w:ins w:id="75" w:author="Anna Suchova" w:date="2016-04-24T15:45:00Z">
        <w:r w:rsidR="00084170" w:rsidRPr="00084170">
          <w:rPr>
            <w:lang w:val="uk-UA"/>
          </w:rPr>
          <w:t>рограми Adobe Acrobat Reader v11</w:t>
        </w:r>
      </w:ins>
      <w:ins w:id="76" w:author="Anna Suchova" w:date="2016-04-24T16:46:00Z">
        <w:r>
          <w:rPr>
            <w:lang w:val="uk-UA"/>
          </w:rPr>
          <w:t xml:space="preserve"> та додаткових бібліотек для роботи з файлами та базами даних.</w:t>
        </w:r>
      </w:ins>
    </w:p>
    <w:p w14:paraId="4143DC9F" w14:textId="218258B9" w:rsidR="0043162F" w:rsidRPr="00084170" w:rsidDel="00D23277" w:rsidRDefault="0043162F">
      <w:pPr>
        <w:rPr>
          <w:del w:id="77" w:author="Anna Suchova" w:date="2016-04-24T16:49:00Z"/>
          <w:lang w:val="uk-UA"/>
        </w:rPr>
      </w:pPr>
    </w:p>
    <w:p w14:paraId="7B4EEFE1" w14:textId="08547721" w:rsidR="00251BA4" w:rsidDel="00D23277" w:rsidRDefault="00251BA4" w:rsidP="00251BA4">
      <w:pPr>
        <w:pStyle w:val="a7"/>
        <w:numPr>
          <w:ilvl w:val="0"/>
          <w:numId w:val="7"/>
        </w:numPr>
        <w:rPr>
          <w:del w:id="78" w:author="Anna Suchova" w:date="2016-04-24T16:49:00Z"/>
          <w:lang w:val="uk-UA"/>
        </w:rPr>
      </w:pPr>
      <w:del w:id="79" w:author="Anna Suchova" w:date="2016-04-24T16:49:00Z">
        <w:r w:rsidDel="00D23277">
          <w:rPr>
            <w:lang w:val="uk-UA"/>
          </w:rPr>
          <w:delText>Сторінка введення даних. Дана сторінка з’являється при першому вході користувача у систему, або після видалення файлу користувача. На сторінці проходить реєстрація даних про підрозділ, спеціальність та курс, на якому навчається користувач, а також адреса розташування папки з файлами;</w:delText>
        </w:r>
      </w:del>
    </w:p>
    <w:p w14:paraId="1E5594E9" w14:textId="5E4CA6F9" w:rsidR="00251BA4" w:rsidDel="00D23277" w:rsidRDefault="00251BA4" w:rsidP="00251BA4">
      <w:pPr>
        <w:pStyle w:val="a7"/>
        <w:numPr>
          <w:ilvl w:val="0"/>
          <w:numId w:val="7"/>
        </w:numPr>
        <w:rPr>
          <w:del w:id="80" w:author="Anna Suchova" w:date="2016-04-24T16:49:00Z"/>
          <w:lang w:val="uk-UA"/>
        </w:rPr>
      </w:pPr>
      <w:del w:id="81" w:author="Anna Suchova" w:date="2016-04-24T16:49:00Z">
        <w:r w:rsidDel="00D23277">
          <w:rPr>
            <w:lang w:val="uk-UA"/>
          </w:rPr>
          <w:delText xml:space="preserve">Сторінка відомостей про курс. На даній сторінці відображаються дані про дисципліни, які вивчаються, а саме: назва, кількість годин для викладення теоретичного матеріалу, ім’я викладача. </w:delText>
        </w:r>
        <w:r w:rsidDel="00D23277">
          <w:rPr>
            <w:lang w:val="uk-UA"/>
          </w:rPr>
          <w:br/>
          <w:delText xml:space="preserve">При натисканні на елемент, у якому розташовано дані про дисципліну, відбувається перехід на сторінку даних про дисципліну. </w:delText>
        </w:r>
        <w:r w:rsidDel="00D23277">
          <w:rPr>
            <w:lang w:val="uk-UA"/>
          </w:rPr>
          <w:br/>
          <w:delText>При натисканні на кнопку, розташовану під списком даних про дисципліни, відбувається перехід на сторінку даних користувача.</w:delText>
        </w:r>
        <w:r w:rsidDel="00D23277">
          <w:rPr>
            <w:lang w:val="uk-UA"/>
          </w:rPr>
          <w:br/>
          <w:delText>Якщо на сторінці немає даних про дисципліни, потрібно перевірити інтернет-з’єднання або звернутися до системного адміністратора.</w:delText>
        </w:r>
      </w:del>
    </w:p>
    <w:p w14:paraId="543E6005" w14:textId="0FACFD0C" w:rsidR="00251BA4" w:rsidDel="00D23277" w:rsidRDefault="00251BA4" w:rsidP="00251BA4">
      <w:pPr>
        <w:pStyle w:val="a7"/>
        <w:numPr>
          <w:ilvl w:val="0"/>
          <w:numId w:val="7"/>
        </w:numPr>
        <w:rPr>
          <w:del w:id="82" w:author="Anna Suchova" w:date="2016-04-24T16:49:00Z"/>
          <w:lang w:val="uk-UA"/>
        </w:rPr>
      </w:pPr>
      <w:del w:id="83" w:author="Anna Suchova" w:date="2016-04-24T16:49:00Z">
        <w:r w:rsidDel="00D23277">
          <w:rPr>
            <w:lang w:val="uk-UA"/>
          </w:rPr>
          <w:delText>Сторінка даних користувача. На даній сторінці можна ознайомитися з даними користувача та змінити їх. Також можна видалити файл користувача, в якому зберігається інформація про курс дисциплін, вивчені теми та персональні дані користувача (папка з навчальними матеріалами при цьому не видаляється).</w:delText>
        </w:r>
      </w:del>
    </w:p>
    <w:p w14:paraId="77F6948D" w14:textId="4CC3B776" w:rsidR="00251BA4" w:rsidDel="00D23277" w:rsidRDefault="00251BA4" w:rsidP="00251BA4">
      <w:pPr>
        <w:pStyle w:val="a7"/>
        <w:numPr>
          <w:ilvl w:val="0"/>
          <w:numId w:val="7"/>
        </w:numPr>
        <w:rPr>
          <w:del w:id="84" w:author="Anna Suchova" w:date="2016-04-24T16:49:00Z"/>
          <w:lang w:val="uk-UA"/>
        </w:rPr>
      </w:pPr>
      <w:del w:id="85" w:author="Anna Suchova" w:date="2016-04-24T16:49:00Z">
        <w:r w:rsidDel="00D23277">
          <w:rPr>
            <w:lang w:val="uk-UA"/>
          </w:rPr>
          <w:delText>Сторінка даних про дисципліну. На сторінці можна ознайомитися з даними про обрану дисципліну, а саме: назви тем, ступінь доступності та вивчення.</w:delText>
        </w:r>
        <w:r w:rsidDel="00D23277">
          <w:rPr>
            <w:lang w:val="uk-UA"/>
          </w:rPr>
          <w:br/>
          <w:delText>Вивчені теми відмічено зеленим к</w:delText>
        </w:r>
        <w:r w:rsidR="006229F0" w:rsidDel="00D23277">
          <w:rPr>
            <w:lang w:val="uk-UA"/>
          </w:rPr>
          <w:delText>ольором, як зображено на Рис.</w:delText>
        </w:r>
        <w:r w:rsidDel="00D23277">
          <w:rPr>
            <w:lang w:val="uk-UA"/>
          </w:rPr>
          <w:delText xml:space="preserve"> </w:delText>
        </w:r>
        <w:r w:rsidR="006229F0" w:rsidDel="00D23277">
          <w:rPr>
            <w:lang w:val="uk-UA"/>
          </w:rPr>
          <w:delText>5</w:delText>
        </w:r>
        <w:r w:rsidDel="00D23277">
          <w:rPr>
            <w:lang w:val="uk-UA"/>
          </w:rPr>
          <w:delText>.1.</w:delText>
        </w:r>
      </w:del>
    </w:p>
    <w:p w14:paraId="49ADE546" w14:textId="49FFDADB" w:rsidR="00251BA4" w:rsidDel="00D23277" w:rsidRDefault="00251BA4" w:rsidP="00251BA4">
      <w:pPr>
        <w:pStyle w:val="a7"/>
        <w:ind w:left="1069" w:firstLine="0"/>
        <w:jc w:val="center"/>
        <w:rPr>
          <w:del w:id="86" w:author="Anna Suchova" w:date="2016-04-24T16:49:00Z"/>
          <w:lang w:val="uk-UA"/>
        </w:rPr>
      </w:pPr>
      <w:del w:id="87" w:author="Anna Suchova" w:date="2016-04-24T16:49:00Z">
        <w:r w:rsidDel="00D23277">
          <w:rPr>
            <w:noProof/>
          </w:rPr>
          <w:drawing>
            <wp:inline distT="0" distB="0" distL="0" distR="0" wp14:anchorId="2A71FFE6" wp14:editId="6C909960">
              <wp:extent cx="5029141" cy="719667"/>
              <wp:effectExtent l="0" t="0" r="635" b="4445"/>
              <wp:docPr id="1" name="Рисунок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6"/>
                      <a:srcRect l="23474" t="15169" r="26029" b="72963"/>
                      <a:stretch/>
                    </pic:blipFill>
                    <pic:spPr bwMode="auto">
                      <a:xfrm>
                        <a:off x="0" y="0"/>
                        <a:ext cx="5327043" cy="762297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434DEB7D" w14:textId="681968A3" w:rsidR="006229F0" w:rsidDel="00D23277" w:rsidRDefault="00251BA4" w:rsidP="006229F0">
      <w:pPr>
        <w:jc w:val="center"/>
        <w:rPr>
          <w:del w:id="88" w:author="Anna Suchova" w:date="2016-04-24T16:49:00Z"/>
          <w:lang w:val="uk-UA"/>
        </w:rPr>
      </w:pPr>
      <w:del w:id="89" w:author="Anna Suchova" w:date="2016-04-24T16:49:00Z">
        <w:r w:rsidDel="00D23277">
          <w:rPr>
            <w:lang w:val="uk-UA"/>
          </w:rPr>
          <w:delText xml:space="preserve">Рисунок </w:delText>
        </w:r>
        <w:r w:rsidR="006229F0" w:rsidDel="00D23277">
          <w:rPr>
            <w:lang w:val="uk-UA"/>
          </w:rPr>
          <w:delText>5</w:delText>
        </w:r>
        <w:r w:rsidDel="00D23277">
          <w:rPr>
            <w:lang w:val="uk-UA"/>
          </w:rPr>
          <w:delText>.1. Вивчена тема</w:delText>
        </w:r>
      </w:del>
    </w:p>
    <w:p w14:paraId="2F41989B" w14:textId="325A6293" w:rsidR="00251BA4" w:rsidDel="00D23277" w:rsidRDefault="00251BA4" w:rsidP="006229F0">
      <w:pPr>
        <w:jc w:val="center"/>
        <w:rPr>
          <w:del w:id="90" w:author="Anna Suchova" w:date="2016-04-24T16:49:00Z"/>
          <w:lang w:val="uk-UA"/>
        </w:rPr>
      </w:pPr>
      <w:del w:id="91" w:author="Anna Suchova" w:date="2016-04-24T16:49:00Z">
        <w:r w:rsidDel="00D23277">
          <w:rPr>
            <w:lang w:val="uk-UA"/>
          </w:rPr>
          <w:br/>
          <w:delText xml:space="preserve">Теми, які не вивчено, відмічені червоним кольором, як зображено на </w:delText>
        </w:r>
        <w:r w:rsidR="006229F0" w:rsidDel="00D23277">
          <w:rPr>
            <w:lang w:val="uk-UA"/>
          </w:rPr>
          <w:delText>Рис.</w:delText>
        </w:r>
        <w:r w:rsidRPr="00D231BE" w:rsidDel="00D23277">
          <w:rPr>
            <w:lang w:val="uk-UA"/>
          </w:rPr>
          <w:delText xml:space="preserve"> </w:delText>
        </w:r>
        <w:r w:rsidR="006229F0" w:rsidDel="00D23277">
          <w:rPr>
            <w:lang w:val="uk-UA"/>
          </w:rPr>
          <w:delText>5</w:delText>
        </w:r>
        <w:r w:rsidDel="00D23277">
          <w:rPr>
            <w:lang w:val="uk-UA"/>
          </w:rPr>
          <w:delText>.2</w:delText>
        </w:r>
        <w:r w:rsidRPr="00D231BE" w:rsidDel="00D23277">
          <w:rPr>
            <w:lang w:val="uk-UA"/>
          </w:rPr>
          <w:delText>.</w:delText>
        </w:r>
      </w:del>
    </w:p>
    <w:p w14:paraId="0288348D" w14:textId="02680E81" w:rsidR="00251BA4" w:rsidRPr="00D231BE" w:rsidDel="00D23277" w:rsidRDefault="00251BA4" w:rsidP="00251BA4">
      <w:pPr>
        <w:pStyle w:val="a7"/>
        <w:ind w:left="1069" w:firstLine="0"/>
        <w:jc w:val="center"/>
        <w:rPr>
          <w:del w:id="92" w:author="Anna Suchova" w:date="2016-04-24T16:49:00Z"/>
          <w:lang w:val="uk-UA"/>
        </w:rPr>
      </w:pPr>
      <w:del w:id="93" w:author="Anna Suchova" w:date="2016-04-24T16:49:00Z">
        <w:r w:rsidDel="00D23277">
          <w:rPr>
            <w:noProof/>
          </w:rPr>
          <w:drawing>
            <wp:inline distT="0" distB="0" distL="0" distR="0" wp14:anchorId="3DB7E824" wp14:editId="77994508">
              <wp:extent cx="5063830" cy="719667"/>
              <wp:effectExtent l="0" t="0" r="3810" b="4445"/>
              <wp:docPr id="2" name="Рисунок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6"/>
                      <a:srcRect l="24757" t="26545" r="25601" b="61868"/>
                      <a:stretch/>
                    </pic:blipFill>
                    <pic:spPr bwMode="auto">
                      <a:xfrm>
                        <a:off x="0" y="0"/>
                        <a:ext cx="5300680" cy="753328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3E54A837" w14:textId="2BB7E4E5" w:rsidR="00251BA4" w:rsidDel="00B353C0" w:rsidRDefault="00251BA4" w:rsidP="00251BA4">
      <w:pPr>
        <w:pStyle w:val="a7"/>
        <w:ind w:left="1069" w:firstLine="0"/>
        <w:jc w:val="center"/>
        <w:rPr>
          <w:del w:id="94" w:author="Anna Suchova" w:date="2016-04-24T16:03:00Z"/>
          <w:lang w:val="uk-UA"/>
        </w:rPr>
      </w:pPr>
      <w:del w:id="95" w:author="Anna Suchova" w:date="2016-04-24T16:49:00Z">
        <w:r w:rsidDel="00D23277">
          <w:rPr>
            <w:lang w:val="uk-UA"/>
          </w:rPr>
          <w:delText xml:space="preserve">Рисунок </w:delText>
        </w:r>
        <w:r w:rsidR="006229F0" w:rsidDel="00D23277">
          <w:rPr>
            <w:lang w:val="uk-UA"/>
          </w:rPr>
          <w:delText>5</w:delText>
        </w:r>
        <w:r w:rsidDel="00D23277">
          <w:rPr>
            <w:lang w:val="uk-UA"/>
          </w:rPr>
          <w:delText>.2. Не вивчена тема</w:delText>
        </w:r>
      </w:del>
    </w:p>
    <w:p w14:paraId="4DA0F160" w14:textId="48D4F8BC" w:rsidR="006229F0" w:rsidRPr="00B353C0" w:rsidDel="00D23277" w:rsidRDefault="006229F0">
      <w:pPr>
        <w:pStyle w:val="a7"/>
        <w:ind w:left="1069" w:firstLine="0"/>
        <w:jc w:val="center"/>
        <w:rPr>
          <w:del w:id="96" w:author="Anna Suchova" w:date="2016-04-24T16:49:00Z"/>
          <w:lang w:val="uk-UA"/>
        </w:rPr>
      </w:pPr>
    </w:p>
    <w:p w14:paraId="50C61927" w14:textId="542F630D" w:rsidR="00251BA4" w:rsidRPr="00B353C0" w:rsidDel="00D23277" w:rsidRDefault="00251BA4">
      <w:pPr>
        <w:rPr>
          <w:del w:id="97" w:author="Anna Suchova" w:date="2016-04-24T16:49:00Z"/>
          <w:lang w:val="uk-UA"/>
        </w:rPr>
        <w:pPrChange w:id="98" w:author="Anna Suchova" w:date="2016-04-24T16:03:00Z">
          <w:pPr>
            <w:pStyle w:val="a7"/>
            <w:ind w:left="1069" w:firstLine="0"/>
          </w:pPr>
        </w:pPrChange>
      </w:pPr>
      <w:del w:id="99" w:author="Anna Suchova" w:date="2016-04-24T16:49:00Z">
        <w:r w:rsidRPr="00B353C0" w:rsidDel="00D23277">
          <w:rPr>
            <w:lang w:val="uk-UA"/>
          </w:rPr>
          <w:delText>Недоступні теми показано сірим кольором, як зображено на Рис</w:delText>
        </w:r>
        <w:r w:rsidR="006229F0" w:rsidRPr="00B353C0" w:rsidDel="00D23277">
          <w:rPr>
            <w:lang w:val="uk-UA"/>
          </w:rPr>
          <w:delText>.</w:delText>
        </w:r>
        <w:r w:rsidRPr="00B353C0" w:rsidDel="00D23277">
          <w:rPr>
            <w:lang w:val="uk-UA"/>
          </w:rPr>
          <w:delText xml:space="preserve"> </w:delText>
        </w:r>
        <w:r w:rsidR="006229F0" w:rsidRPr="00B353C0" w:rsidDel="00D23277">
          <w:rPr>
            <w:lang w:val="uk-UA"/>
          </w:rPr>
          <w:delText>5</w:delText>
        </w:r>
        <w:r w:rsidRPr="00B353C0" w:rsidDel="00D23277">
          <w:rPr>
            <w:lang w:val="uk-UA"/>
          </w:rPr>
          <w:delText>.3.</w:delText>
        </w:r>
      </w:del>
    </w:p>
    <w:p w14:paraId="5ABFCF79" w14:textId="167A8171" w:rsidR="00251BA4" w:rsidDel="00D23277" w:rsidRDefault="00251BA4" w:rsidP="00251BA4">
      <w:pPr>
        <w:pStyle w:val="a7"/>
        <w:ind w:left="1069" w:firstLine="0"/>
        <w:jc w:val="center"/>
        <w:rPr>
          <w:del w:id="100" w:author="Anna Suchova" w:date="2016-04-24T16:49:00Z"/>
          <w:lang w:val="uk-UA"/>
        </w:rPr>
      </w:pPr>
      <w:del w:id="101" w:author="Anna Suchova" w:date="2016-04-24T16:49:00Z">
        <w:r w:rsidDel="00D23277">
          <w:rPr>
            <w:noProof/>
          </w:rPr>
          <w:drawing>
            <wp:inline distT="0" distB="0" distL="0" distR="0" wp14:anchorId="7A3BB0D5" wp14:editId="2A4ED15F">
              <wp:extent cx="4937435" cy="2125134"/>
              <wp:effectExtent l="0" t="0" r="0" b="8890"/>
              <wp:docPr id="3" name="Рисунок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 rotWithShape="1">
                      <a:blip r:embed="rId6"/>
                      <a:srcRect l="24885" t="37922" r="25344" b="26895"/>
                      <a:stretch/>
                    </pic:blipFill>
                    <pic:spPr bwMode="auto">
                      <a:xfrm>
                        <a:off x="0" y="0"/>
                        <a:ext cx="5073076" cy="2183516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del>
    </w:p>
    <w:p w14:paraId="0B873ACA" w14:textId="5CADB628" w:rsidR="00251BA4" w:rsidDel="00B353C0" w:rsidRDefault="006229F0" w:rsidP="00251BA4">
      <w:pPr>
        <w:pStyle w:val="a7"/>
        <w:ind w:left="1069" w:firstLine="0"/>
        <w:jc w:val="center"/>
        <w:rPr>
          <w:del w:id="102" w:author="Anna Suchova" w:date="2016-04-24T16:00:00Z"/>
          <w:lang w:val="uk-UA"/>
        </w:rPr>
      </w:pPr>
      <w:del w:id="103" w:author="Anna Suchova" w:date="2016-04-24T16:49:00Z">
        <w:r w:rsidDel="00D23277">
          <w:rPr>
            <w:lang w:val="uk-UA"/>
          </w:rPr>
          <w:delText>Рис</w:delText>
        </w:r>
        <w:r w:rsidR="00251BA4" w:rsidDel="00D23277">
          <w:rPr>
            <w:lang w:val="uk-UA"/>
          </w:rPr>
          <w:delText xml:space="preserve"> </w:delText>
        </w:r>
        <w:r w:rsidDel="00D23277">
          <w:rPr>
            <w:lang w:val="uk-UA"/>
          </w:rPr>
          <w:delText>5</w:delText>
        </w:r>
        <w:r w:rsidR="00251BA4" w:rsidDel="00D23277">
          <w:rPr>
            <w:lang w:val="uk-UA"/>
          </w:rPr>
          <w:delText>.3. Недоступні теми</w:delText>
        </w:r>
      </w:del>
    </w:p>
    <w:p w14:paraId="58F57172" w14:textId="0F31FF5D" w:rsidR="006229F0" w:rsidRPr="00B353C0" w:rsidDel="00D23277" w:rsidRDefault="006229F0">
      <w:pPr>
        <w:pStyle w:val="a7"/>
        <w:ind w:left="1069" w:firstLine="0"/>
        <w:jc w:val="center"/>
        <w:rPr>
          <w:del w:id="104" w:author="Anna Suchova" w:date="2016-04-24T16:49:00Z"/>
          <w:lang w:val="uk-UA"/>
        </w:rPr>
      </w:pPr>
    </w:p>
    <w:p w14:paraId="5DE70516" w14:textId="03D5C359" w:rsidR="00251BA4" w:rsidRPr="00D231BE" w:rsidDel="00D23277" w:rsidRDefault="00251BA4">
      <w:pPr>
        <w:ind w:left="360" w:firstLine="0"/>
        <w:rPr>
          <w:del w:id="105" w:author="Anna Suchova" w:date="2016-04-24T16:49:00Z"/>
          <w:lang w:val="uk-UA"/>
        </w:rPr>
        <w:pPrChange w:id="106" w:author="Anna Suchova" w:date="2016-04-24T16:00:00Z">
          <w:pPr>
            <w:pStyle w:val="a7"/>
            <w:ind w:left="1069" w:firstLine="0"/>
          </w:pPr>
        </w:pPrChange>
      </w:pPr>
      <w:del w:id="107" w:author="Anna Suchova" w:date="2016-04-24T16:49:00Z">
        <w:r w:rsidRPr="00D231BE" w:rsidDel="00D23277">
          <w:rPr>
            <w:lang w:val="uk-UA"/>
          </w:rPr>
          <w:delText>З даної сторінки можна перейти назад на сторінку відомостей про курс або до вивчення лекційного матеріалу.</w:delText>
        </w:r>
      </w:del>
    </w:p>
    <w:p w14:paraId="02BB158E" w14:textId="1728E21D" w:rsidR="00251BA4" w:rsidDel="00D23277" w:rsidRDefault="00251BA4" w:rsidP="00251BA4">
      <w:pPr>
        <w:pStyle w:val="a7"/>
        <w:numPr>
          <w:ilvl w:val="0"/>
          <w:numId w:val="7"/>
        </w:numPr>
        <w:rPr>
          <w:del w:id="108" w:author="Anna Suchova" w:date="2016-04-24T16:49:00Z"/>
          <w:lang w:val="uk-UA"/>
        </w:rPr>
      </w:pPr>
      <w:del w:id="109" w:author="Anna Suchova" w:date="2016-04-24T16:49:00Z">
        <w:r w:rsidDel="00D23277">
          <w:rPr>
            <w:lang w:val="uk-UA"/>
          </w:rPr>
          <w:delText xml:space="preserve">Сторінка представлення лекційного матеріалу. На даній сторінці розташовано два елементи керування: переглядач документу формату </w:delText>
        </w:r>
        <w:r w:rsidDel="00D23277">
          <w:rPr>
            <w:lang w:val="en-US"/>
          </w:rPr>
          <w:delText>PDF</w:delText>
        </w:r>
        <w:r w:rsidRPr="006418AA" w:rsidDel="00D23277">
          <w:delText xml:space="preserve"> </w:delText>
        </w:r>
        <w:r w:rsidDel="00D23277">
          <w:rPr>
            <w:lang w:val="uk-UA"/>
          </w:rPr>
          <w:delText>та кнопка завершення вивчення теми. Якщо тему не було вивчено, при натисканні на кнопку завершення вивчення теми користувач переводиться на сторінку тестування. Інакше користувач переводиться на сторінку даних про дисципліну.</w:delText>
        </w:r>
      </w:del>
    </w:p>
    <w:p w14:paraId="5E36A607" w14:textId="2B6276F2" w:rsidR="00251BA4" w:rsidDel="00D23277" w:rsidRDefault="00251BA4">
      <w:pPr>
        <w:ind w:left="360" w:firstLine="0"/>
        <w:rPr>
          <w:del w:id="110" w:author="Anna Suchova" w:date="2016-04-24T16:49:00Z"/>
          <w:lang w:val="uk-UA"/>
        </w:rPr>
        <w:pPrChange w:id="111" w:author="Anna Suchova" w:date="2016-04-24T16:00:00Z">
          <w:pPr>
            <w:pStyle w:val="a7"/>
            <w:ind w:left="785" w:firstLine="0"/>
          </w:pPr>
        </w:pPrChange>
      </w:pPr>
      <w:del w:id="112" w:author="Anna Suchova" w:date="2016-04-24T16:49:00Z">
        <w:r w:rsidDel="00D23277">
          <w:rPr>
            <w:lang w:val="uk-UA"/>
          </w:rPr>
          <w:delText xml:space="preserve">Щодо правил користування інструментом для перегляду файлів формату </w:delText>
        </w:r>
        <w:r w:rsidDel="00D23277">
          <w:rPr>
            <w:lang w:val="en-US"/>
          </w:rPr>
          <w:delText>PDF</w:delText>
        </w:r>
        <w:r w:rsidRPr="006418AA" w:rsidDel="00D23277">
          <w:rPr>
            <w:lang w:val="uk-UA"/>
          </w:rPr>
          <w:delText xml:space="preserve"> </w:delText>
        </w:r>
        <w:r w:rsidDel="00D23277">
          <w:rPr>
            <w:lang w:val="uk-UA"/>
          </w:rPr>
          <w:delText xml:space="preserve">зверніться до керівництва користувача </w:delText>
        </w:r>
        <w:r w:rsidDel="00D23277">
          <w:rPr>
            <w:lang w:val="en-US"/>
          </w:rPr>
          <w:delText>Adobe</w:delText>
        </w:r>
        <w:r w:rsidRPr="006418AA" w:rsidDel="00D23277">
          <w:rPr>
            <w:lang w:val="uk-UA"/>
          </w:rPr>
          <w:delText xml:space="preserve"> </w:delText>
        </w:r>
        <w:r w:rsidDel="00D23277">
          <w:rPr>
            <w:lang w:val="en-US"/>
          </w:rPr>
          <w:delText>Acrobat</w:delText>
        </w:r>
        <w:r w:rsidRPr="006418AA" w:rsidDel="00D23277">
          <w:rPr>
            <w:lang w:val="uk-UA"/>
          </w:rPr>
          <w:delText xml:space="preserve"> </w:delText>
        </w:r>
        <w:r w:rsidDel="00D23277">
          <w:rPr>
            <w:lang w:val="en-US"/>
          </w:rPr>
          <w:delText>Reader</w:delText>
        </w:r>
        <w:r w:rsidRPr="006418AA" w:rsidDel="00D23277">
          <w:rPr>
            <w:lang w:val="uk-UA"/>
          </w:rPr>
          <w:delText xml:space="preserve"> </w:delText>
        </w:r>
        <w:r w:rsidDel="00D23277">
          <w:rPr>
            <w:lang w:val="en-US"/>
          </w:rPr>
          <w:delText>v</w:delText>
        </w:r>
        <w:r w:rsidDel="00D23277">
          <w:rPr>
            <w:lang w:val="uk-UA"/>
          </w:rPr>
          <w:delText>11 на офіційному сайті розробника.</w:delText>
        </w:r>
      </w:del>
    </w:p>
    <w:p w14:paraId="718C3249" w14:textId="68337A4D" w:rsidR="00251BA4" w:rsidRPr="006418AA" w:rsidDel="00D23277" w:rsidRDefault="00251BA4" w:rsidP="00251BA4">
      <w:pPr>
        <w:pStyle w:val="a7"/>
        <w:numPr>
          <w:ilvl w:val="0"/>
          <w:numId w:val="7"/>
        </w:numPr>
        <w:rPr>
          <w:del w:id="113" w:author="Anna Suchova" w:date="2016-04-24T16:49:00Z"/>
          <w:lang w:val="uk-UA"/>
        </w:rPr>
      </w:pPr>
      <w:del w:id="114" w:author="Anna Suchova" w:date="2016-04-24T16:49:00Z">
        <w:r w:rsidDel="00D23277">
          <w:rPr>
            <w:lang w:val="uk-UA"/>
          </w:rPr>
          <w:delText>Сторінка тестування. На даній сторінці проводиться тестування користувача із теми, яка вивчається. Перехід зі сторінки можливий тільки в тому разі, якщо користувач відповів на всі питання тестування.</w:delText>
        </w:r>
      </w:del>
    </w:p>
    <w:p w14:paraId="0F81A071" w14:textId="0C13697D" w:rsidR="000A01D6" w:rsidRDefault="000A01D6" w:rsidP="00251BA4">
      <w:pPr>
        <w:pStyle w:val="1"/>
        <w:numPr>
          <w:ilvl w:val="0"/>
          <w:numId w:val="10"/>
        </w:numPr>
        <w:rPr>
          <w:lang w:val="uk-UA"/>
        </w:rPr>
      </w:pPr>
      <w:bookmarkStart w:id="115" w:name="_Toc449277202"/>
      <w:r>
        <w:rPr>
          <w:lang w:val="uk-UA"/>
        </w:rPr>
        <w:t>Вимоги до організації папок та файлів на файловому сервері</w:t>
      </w:r>
      <w:bookmarkEnd w:id="115"/>
    </w:p>
    <w:p w14:paraId="5AB926D4" w14:textId="7203ADC1" w:rsidR="000A01D6" w:rsidRDefault="000A01D6" w:rsidP="000A01D6">
      <w:pPr>
        <w:rPr>
          <w:lang w:val="uk-UA"/>
        </w:rPr>
      </w:pPr>
      <w:r>
        <w:rPr>
          <w:lang w:val="uk-UA"/>
        </w:rPr>
        <w:t xml:space="preserve">Приклад </w:t>
      </w:r>
      <w:r w:rsidR="006229F0">
        <w:rPr>
          <w:lang w:val="uk-UA"/>
        </w:rPr>
        <w:t>організації</w:t>
      </w:r>
      <w:r>
        <w:rPr>
          <w:lang w:val="uk-UA"/>
        </w:rPr>
        <w:t xml:space="preserve"> папок та файлів на сервері показано на Рис. 6.1.</w:t>
      </w:r>
    </w:p>
    <w:p w14:paraId="3258C61E" w14:textId="72B0D00A" w:rsidR="006229F0" w:rsidRDefault="003E4D3A">
      <w:pPr>
        <w:jc w:val="center"/>
        <w:rPr>
          <w:ins w:id="116" w:author="Anna Suchova" w:date="2016-04-24T15:33:00Z"/>
        </w:rPr>
        <w:pPrChange w:id="117" w:author="Anna Suchova" w:date="2016-04-24T15:33:00Z">
          <w:pPr/>
        </w:pPrChange>
      </w:pPr>
      <w:r>
        <w:lastRenderedPageBreak/>
        <w:pict w14:anchorId="4FF8F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35pt;height:271.35pt">
            <v:imagedata r:id="rId7" o:title="схема-сервера"/>
          </v:shape>
        </w:pict>
      </w:r>
    </w:p>
    <w:p w14:paraId="73DD89F0" w14:textId="2A9F4BFB" w:rsidR="006229F0" w:rsidRPr="006229F0" w:rsidRDefault="006229F0">
      <w:pPr>
        <w:jc w:val="center"/>
        <w:rPr>
          <w:lang w:val="uk-UA"/>
        </w:rPr>
        <w:pPrChange w:id="118" w:author="Anna Suchova" w:date="2016-04-24T15:33:00Z">
          <w:pPr/>
        </w:pPrChange>
      </w:pPr>
      <w:ins w:id="119" w:author="Anna Suchova" w:date="2016-04-24T15:33:00Z">
        <w:r>
          <w:rPr>
            <w:lang w:val="uk-UA"/>
          </w:rPr>
          <w:t>Рис. 6.1. Організація папок на файловому сервері</w:t>
        </w:r>
      </w:ins>
    </w:p>
    <w:p w14:paraId="12B5495D" w14:textId="67061A71" w:rsidR="006229F0" w:rsidRDefault="006229F0" w:rsidP="000A01D6">
      <w:pPr>
        <w:rPr>
          <w:lang w:val="uk-UA"/>
        </w:rPr>
      </w:pPr>
      <w:r>
        <w:rPr>
          <w:lang w:val="uk-UA"/>
        </w:rPr>
        <w:t>Де:</w:t>
      </w:r>
    </w:p>
    <w:p w14:paraId="4FCC2DCE" w14:textId="1D276C35" w:rsidR="006229F0" w:rsidRDefault="00B353C0" w:rsidP="006229F0">
      <w:pPr>
        <w:pStyle w:val="a7"/>
        <w:numPr>
          <w:ilvl w:val="0"/>
          <w:numId w:val="7"/>
        </w:numPr>
        <w:rPr>
          <w:ins w:id="120" w:author="Anna Suchova" w:date="2016-04-24T15:34:00Z"/>
          <w:lang w:val="uk-UA"/>
        </w:rPr>
      </w:pPr>
      <w:ins w:id="121" w:author="Anna Suchova" w:date="2016-04-24T16:01:00Z">
        <w:r>
          <w:rPr>
            <w:lang w:val="uk-UA"/>
          </w:rPr>
          <w:t>к</w:t>
        </w:r>
      </w:ins>
      <w:ins w:id="122" w:author="Anna Suchova" w:date="2016-04-24T15:33:00Z">
        <w:r w:rsidR="0043162F">
          <w:rPr>
            <w:lang w:val="uk-UA"/>
          </w:rPr>
          <w:t>од_</w:t>
        </w:r>
      </w:ins>
      <w:ins w:id="123" w:author="Anna Suchova" w:date="2016-04-24T15:34:00Z">
        <w:r w:rsidR="0043162F">
          <w:rPr>
            <w:lang w:val="uk-UA"/>
          </w:rPr>
          <w:t xml:space="preserve">підрозділу – </w:t>
        </w:r>
      </w:ins>
      <w:ins w:id="124" w:author="Anna Suchova" w:date="2016-04-24T15:36:00Z">
        <w:r w:rsidR="0043162F">
          <w:rPr>
            <w:lang w:val="uk-UA"/>
          </w:rPr>
          <w:t>папка</w:t>
        </w:r>
      </w:ins>
      <w:ins w:id="125" w:author="Anna Suchova" w:date="2016-04-24T15:34:00Z">
        <w:r w:rsidR="0043162F">
          <w:rPr>
            <w:lang w:val="uk-UA"/>
          </w:rPr>
          <w:t xml:space="preserve"> інституту або університету</w:t>
        </w:r>
      </w:ins>
      <w:ins w:id="126" w:author="Anna Suchova" w:date="2016-04-24T15:36:00Z">
        <w:r w:rsidR="0043162F">
          <w:rPr>
            <w:lang w:val="uk-UA"/>
          </w:rPr>
          <w:t>, де</w:t>
        </w:r>
      </w:ins>
      <w:ins w:id="127" w:author="Anna Suchova" w:date="2016-04-24T15:34:00Z">
        <w:r w:rsidR="0043162F">
          <w:rPr>
            <w:lang w:val="uk-UA"/>
          </w:rPr>
          <w:t xml:space="preserve"> повинен знаходись файл з розкладом </w:t>
        </w:r>
      </w:ins>
      <w:ins w:id="128" w:author="Anna Suchova" w:date="2016-04-24T15:35:00Z">
        <w:r w:rsidR="0043162F">
          <w:rPr>
            <w:lang w:val="uk-UA"/>
          </w:rPr>
          <w:t xml:space="preserve">дисциплін </w:t>
        </w:r>
      </w:ins>
      <w:ins w:id="129" w:author="Anna Suchova" w:date="2016-04-24T15:34:00Z">
        <w:r w:rsidR="0043162F">
          <w:rPr>
            <w:lang w:val="uk-UA"/>
          </w:rPr>
          <w:t>на семестр</w:t>
        </w:r>
      </w:ins>
      <w:ins w:id="130" w:author="Anna Suchova" w:date="2016-04-24T15:35:00Z">
        <w:r w:rsidR="0043162F">
          <w:rPr>
            <w:lang w:val="uk-UA"/>
          </w:rPr>
          <w:t xml:space="preserve"> для усіх спеціальностей та курсів у підрозділі;</w:t>
        </w:r>
      </w:ins>
    </w:p>
    <w:p w14:paraId="5AEE0A4E" w14:textId="19228465" w:rsidR="0043162F" w:rsidRDefault="00B353C0" w:rsidP="006229F0">
      <w:pPr>
        <w:pStyle w:val="a7"/>
        <w:numPr>
          <w:ilvl w:val="0"/>
          <w:numId w:val="7"/>
        </w:numPr>
        <w:rPr>
          <w:ins w:id="131" w:author="Anna Suchova" w:date="2016-04-24T15:35:00Z"/>
          <w:lang w:val="uk-UA"/>
        </w:rPr>
      </w:pPr>
      <w:ins w:id="132" w:author="Anna Suchova" w:date="2016-04-24T16:01:00Z">
        <w:r>
          <w:rPr>
            <w:lang w:val="uk-UA"/>
          </w:rPr>
          <w:t>к</w:t>
        </w:r>
      </w:ins>
      <w:ins w:id="133" w:author="Anna Suchova" w:date="2016-04-24T15:34:00Z">
        <w:r w:rsidR="0043162F">
          <w:rPr>
            <w:lang w:val="uk-UA"/>
          </w:rPr>
          <w:t xml:space="preserve">од_спеціальності – </w:t>
        </w:r>
      </w:ins>
      <w:ins w:id="134" w:author="Anna Suchova" w:date="2016-04-24T15:36:00Z">
        <w:r w:rsidR="0043162F">
          <w:rPr>
            <w:lang w:val="uk-UA"/>
          </w:rPr>
          <w:t>папка</w:t>
        </w:r>
      </w:ins>
      <w:ins w:id="135" w:author="Anna Suchova" w:date="2016-04-24T15:34:00Z">
        <w:r w:rsidR="0043162F">
          <w:rPr>
            <w:lang w:val="uk-UA"/>
          </w:rPr>
          <w:t xml:space="preserve"> спеціальності </w:t>
        </w:r>
      </w:ins>
      <w:ins w:id="136" w:author="Anna Suchova" w:date="2016-04-24T15:35:00Z">
        <w:r w:rsidR="0043162F">
          <w:rPr>
            <w:lang w:val="uk-UA"/>
          </w:rPr>
          <w:t xml:space="preserve">у </w:t>
        </w:r>
      </w:ins>
      <w:ins w:id="137" w:author="Anna Suchova" w:date="2016-04-24T15:34:00Z">
        <w:r w:rsidR="0043162F">
          <w:rPr>
            <w:lang w:val="uk-UA"/>
          </w:rPr>
          <w:t>підрозділ</w:t>
        </w:r>
      </w:ins>
      <w:ins w:id="138" w:author="Anna Suchova" w:date="2016-04-24T15:35:00Z">
        <w:r w:rsidR="0043162F">
          <w:rPr>
            <w:lang w:val="uk-UA"/>
          </w:rPr>
          <w:t>і</w:t>
        </w:r>
      </w:ins>
      <w:ins w:id="139" w:author="Anna Suchova" w:date="2016-04-24T15:34:00Z">
        <w:r w:rsidR="0043162F">
          <w:rPr>
            <w:lang w:val="uk-UA"/>
          </w:rPr>
          <w:t>;</w:t>
        </w:r>
      </w:ins>
    </w:p>
    <w:p w14:paraId="6BAE5874" w14:textId="4C16C78C" w:rsidR="0043162F" w:rsidRDefault="00B353C0" w:rsidP="006229F0">
      <w:pPr>
        <w:pStyle w:val="a7"/>
        <w:numPr>
          <w:ilvl w:val="0"/>
          <w:numId w:val="7"/>
        </w:numPr>
        <w:rPr>
          <w:ins w:id="140" w:author="Anna Suchova" w:date="2016-04-24T15:48:00Z"/>
          <w:lang w:val="uk-UA"/>
        </w:rPr>
      </w:pPr>
      <w:ins w:id="141" w:author="Anna Suchova" w:date="2016-04-24T16:01:00Z">
        <w:r>
          <w:rPr>
            <w:lang w:val="uk-UA"/>
          </w:rPr>
          <w:t>н</w:t>
        </w:r>
      </w:ins>
      <w:ins w:id="142" w:author="Anna Suchova" w:date="2016-04-24T15:35:00Z">
        <w:r w:rsidR="0043162F">
          <w:rPr>
            <w:lang w:val="uk-UA"/>
          </w:rPr>
          <w:t>омер_</w:t>
        </w:r>
      </w:ins>
      <w:ins w:id="143" w:author="Anna Suchova" w:date="2016-04-24T15:36:00Z">
        <w:r w:rsidR="0043162F">
          <w:rPr>
            <w:lang w:val="uk-UA"/>
          </w:rPr>
          <w:t>семестра – папка, у якій зберігається архів з навчальними матеріалами на семестр.</w:t>
        </w:r>
      </w:ins>
    </w:p>
    <w:p w14:paraId="5642293D" w14:textId="7939FAF0" w:rsidR="00084170" w:rsidRDefault="00084170">
      <w:pPr>
        <w:rPr>
          <w:ins w:id="144" w:author="Anna Suchova" w:date="2016-04-24T15:49:00Z"/>
          <w:lang w:val="uk-UA"/>
        </w:rPr>
        <w:pPrChange w:id="145" w:author="Anna Suchova" w:date="2016-04-24T15:48:00Z">
          <w:pPr>
            <w:pStyle w:val="a7"/>
            <w:numPr>
              <w:numId w:val="7"/>
            </w:numPr>
            <w:ind w:left="360" w:hanging="360"/>
          </w:pPr>
        </w:pPrChange>
      </w:pPr>
      <w:ins w:id="146" w:author="Anna Suchova" w:date="2016-04-24T15:48:00Z">
        <w:r>
          <w:rPr>
            <w:lang w:val="uk-UA"/>
          </w:rPr>
          <w:t>Для коректної роботи системи організація папок на сервері має відповідати описаній вище структурі.</w:t>
        </w:r>
      </w:ins>
      <w:ins w:id="147" w:author="Anna Suchova" w:date="2016-04-24T15:49:00Z">
        <w:r>
          <w:rPr>
            <w:lang w:val="uk-UA"/>
          </w:rPr>
          <w:t xml:space="preserve"> </w:t>
        </w:r>
      </w:ins>
      <w:ins w:id="148" w:author="Anna Suchova" w:date="2016-04-24T15:56:00Z">
        <w:r w:rsidR="00B353C0">
          <w:rPr>
            <w:lang w:val="uk-UA"/>
          </w:rPr>
          <w:t xml:space="preserve">Структуру папок, які зберігаються в архіві, зображено на Рис. 6.2. </w:t>
        </w:r>
      </w:ins>
      <w:ins w:id="149" w:author="Anna Suchova" w:date="2016-04-24T15:55:00Z">
        <w:r w:rsidR="00B353C0">
          <w:rPr>
            <w:lang w:val="uk-UA"/>
          </w:rPr>
          <w:t>Назва архіву – номер семестру. Кореневою папкою є папка з номером архіву, в ній знаходяться підпапки дисциплін та тем.</w:t>
        </w:r>
      </w:ins>
    </w:p>
    <w:p w14:paraId="73A40469" w14:textId="612B2920" w:rsidR="00084170" w:rsidRDefault="00084170">
      <w:pPr>
        <w:jc w:val="center"/>
        <w:rPr>
          <w:ins w:id="150" w:author="Anna Suchova" w:date="2016-04-24T15:53:00Z"/>
          <w:lang w:val="uk-UA"/>
        </w:rPr>
        <w:pPrChange w:id="151" w:author="Anna Suchova" w:date="2016-04-24T15:59:00Z">
          <w:pPr>
            <w:pStyle w:val="a7"/>
            <w:numPr>
              <w:numId w:val="7"/>
            </w:numPr>
            <w:ind w:left="360" w:hanging="360"/>
          </w:pPr>
        </w:pPrChange>
      </w:pPr>
      <w:ins w:id="152" w:author="Anna Suchova" w:date="2016-04-24T15:53:00Z">
        <w:r>
          <w:rPr>
            <w:noProof/>
          </w:rPr>
          <w:lastRenderedPageBreak/>
          <w:drawing>
            <wp:inline distT="0" distB="0" distL="0" distR="0" wp14:anchorId="56776D30" wp14:editId="5A06F09F">
              <wp:extent cx="3696461" cy="2957400"/>
              <wp:effectExtent l="0" t="0" r="0" b="0"/>
              <wp:docPr id="6" name="Рисунок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9946"/>
                      <a:stretch/>
                    </pic:blipFill>
                    <pic:spPr bwMode="auto">
                      <a:xfrm>
                        <a:off x="0" y="0"/>
                        <a:ext cx="3781780" cy="30256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148E7274" w14:textId="54DDD04A" w:rsidR="00084170" w:rsidRDefault="00084170">
      <w:pPr>
        <w:jc w:val="center"/>
        <w:rPr>
          <w:ins w:id="153" w:author="Anna Suchova" w:date="2016-04-24T15:54:00Z"/>
          <w:lang w:val="uk-UA"/>
        </w:rPr>
        <w:pPrChange w:id="154" w:author="Anna Suchova" w:date="2016-04-24T15:53:00Z">
          <w:pPr>
            <w:pStyle w:val="a7"/>
            <w:numPr>
              <w:numId w:val="7"/>
            </w:numPr>
            <w:ind w:left="360" w:hanging="360"/>
          </w:pPr>
        </w:pPrChange>
      </w:pPr>
      <w:ins w:id="155" w:author="Anna Suchova" w:date="2016-04-24T15:53:00Z">
        <w:r>
          <w:rPr>
            <w:lang w:val="uk-UA"/>
          </w:rPr>
          <w:t xml:space="preserve">Рис. 6.2. </w:t>
        </w:r>
      </w:ins>
      <w:ins w:id="156" w:author="Anna Suchova" w:date="2016-04-24T15:54:00Z">
        <w:r>
          <w:rPr>
            <w:lang w:val="uk-UA"/>
          </w:rPr>
          <w:t>Структура архіву</w:t>
        </w:r>
      </w:ins>
    </w:p>
    <w:p w14:paraId="13E0CB65" w14:textId="2AC826EE" w:rsidR="00B353C0" w:rsidRPr="00B353C0" w:rsidRDefault="00B353C0">
      <w:pPr>
        <w:ind w:firstLine="0"/>
        <w:rPr>
          <w:ins w:id="157" w:author="Anna Suchova" w:date="2016-04-24T15:58:00Z"/>
          <w:lang w:val="uk-UA"/>
        </w:rPr>
        <w:pPrChange w:id="158" w:author="Anna Suchova" w:date="2016-04-24T15:58:00Z">
          <w:pPr/>
        </w:pPrChange>
      </w:pPr>
      <w:ins w:id="159" w:author="Anna Suchova" w:date="2016-04-24T15:58:00Z">
        <w:r w:rsidRPr="00B353C0">
          <w:rPr>
            <w:lang w:val="uk-UA"/>
          </w:rPr>
          <w:t xml:space="preserve">Де: </w:t>
        </w:r>
      </w:ins>
    </w:p>
    <w:p w14:paraId="31E7A919" w14:textId="619C1B41" w:rsidR="00B353C0" w:rsidRPr="00B353C0" w:rsidRDefault="00B353C0">
      <w:pPr>
        <w:pStyle w:val="a7"/>
        <w:numPr>
          <w:ilvl w:val="1"/>
          <w:numId w:val="14"/>
        </w:numPr>
        <w:rPr>
          <w:ins w:id="160" w:author="Anna Suchova" w:date="2016-04-24T15:58:00Z"/>
          <w:lang w:val="uk-UA"/>
        </w:rPr>
        <w:pPrChange w:id="161" w:author="Anna Suchova" w:date="2016-04-24T15:59:00Z">
          <w:pPr/>
        </w:pPrChange>
      </w:pPr>
      <w:ins w:id="162" w:author="Anna Suchova" w:date="2016-04-24T15:58:00Z">
        <w:r w:rsidRPr="00B353C0">
          <w:rPr>
            <w:lang w:val="uk-UA"/>
          </w:rPr>
          <w:t xml:space="preserve">номер_семестру – семестр; </w:t>
        </w:r>
      </w:ins>
    </w:p>
    <w:p w14:paraId="1F4F01E5" w14:textId="071B0D08" w:rsidR="00B353C0" w:rsidRPr="00B353C0" w:rsidRDefault="00B353C0">
      <w:pPr>
        <w:pStyle w:val="a7"/>
        <w:numPr>
          <w:ilvl w:val="1"/>
          <w:numId w:val="14"/>
        </w:numPr>
        <w:rPr>
          <w:ins w:id="163" w:author="Anna Suchova" w:date="2016-04-24T15:58:00Z"/>
          <w:lang w:val="uk-UA"/>
        </w:rPr>
        <w:pPrChange w:id="164" w:author="Anna Suchova" w:date="2016-04-24T15:59:00Z">
          <w:pPr/>
        </w:pPrChange>
      </w:pPr>
      <w:ins w:id="165" w:author="Anna Suchova" w:date="2016-04-24T15:58:00Z">
        <w:r w:rsidRPr="00B353C0">
          <w:rPr>
            <w:lang w:val="uk-UA"/>
          </w:rPr>
          <w:t xml:space="preserve">назва_дисципліни – назва дисципліни, яка вивчається у даному семестрі; </w:t>
        </w:r>
      </w:ins>
    </w:p>
    <w:p w14:paraId="5C8C9301" w14:textId="5B871DC2" w:rsidR="00084170" w:rsidRPr="00B353C0" w:rsidRDefault="00B353C0">
      <w:pPr>
        <w:pStyle w:val="a7"/>
        <w:numPr>
          <w:ilvl w:val="1"/>
          <w:numId w:val="14"/>
        </w:numPr>
        <w:rPr>
          <w:lang w:val="uk-UA"/>
        </w:rPr>
        <w:pPrChange w:id="166" w:author="Anna Suchova" w:date="2016-04-24T15:59:00Z">
          <w:pPr>
            <w:pStyle w:val="a7"/>
            <w:numPr>
              <w:numId w:val="7"/>
            </w:numPr>
            <w:ind w:left="360" w:hanging="360"/>
          </w:pPr>
        </w:pPrChange>
      </w:pPr>
      <w:ins w:id="167" w:author="Anna Suchova" w:date="2016-04-24T15:58:00Z">
        <w:r w:rsidRPr="00B353C0">
          <w:rPr>
            <w:lang w:val="uk-UA"/>
          </w:rPr>
          <w:t>назва_теми – назва теми, яка вивчається у рамках дисципліни</w:t>
        </w:r>
      </w:ins>
    </w:p>
    <w:p w14:paraId="3FE66364" w14:textId="047E9B2A" w:rsidR="00CB1F5A" w:rsidRDefault="00251BA4" w:rsidP="00251BA4">
      <w:pPr>
        <w:pStyle w:val="1"/>
        <w:numPr>
          <w:ilvl w:val="0"/>
          <w:numId w:val="10"/>
        </w:numPr>
        <w:rPr>
          <w:lang w:val="uk-UA"/>
        </w:rPr>
      </w:pPr>
      <w:bookmarkStart w:id="168" w:name="_Toc449277203"/>
      <w:r>
        <w:rPr>
          <w:lang w:val="uk-UA"/>
        </w:rPr>
        <w:t>Вимоги до файлу бази даних</w:t>
      </w:r>
      <w:bookmarkEnd w:id="168"/>
    </w:p>
    <w:p w14:paraId="711317A2" w14:textId="42AA06CD" w:rsidR="00251BA4" w:rsidRDefault="00251BA4" w:rsidP="00251BA4">
      <w:pPr>
        <w:rPr>
          <w:lang w:val="uk-UA"/>
        </w:rPr>
      </w:pPr>
      <w:r>
        <w:rPr>
          <w:lang w:val="uk-UA"/>
        </w:rPr>
        <w:t xml:space="preserve">Файл бази даних (або файл розкладу) повинен зберігати дані про курс дисциплін, які викладаються в поточному семестрі для усіх спеціальностей та курсів університету. </w:t>
      </w:r>
    </w:p>
    <w:p w14:paraId="1D46DD71" w14:textId="719943CD" w:rsidR="00C07396" w:rsidRDefault="00C07396" w:rsidP="00251BA4">
      <w:pPr>
        <w:rPr>
          <w:lang w:val="uk-UA"/>
        </w:rPr>
      </w:pPr>
      <w:r>
        <w:rPr>
          <w:lang w:val="uk-UA"/>
        </w:rPr>
        <w:t xml:space="preserve">Розклад для кожної спеціальності та курсу повинен знаходитись на окремому листі (у окремій таблиці), назва листа – комбінація номера курсу та коду спеціальності, розділені символом пробілу. </w:t>
      </w:r>
    </w:p>
    <w:p w14:paraId="6E84A420" w14:textId="2D28CCF6" w:rsidR="00C07396" w:rsidRDefault="00C07396" w:rsidP="00251BA4">
      <w:pPr>
        <w:rPr>
          <w:lang w:val="uk-UA"/>
        </w:rPr>
      </w:pPr>
      <w:r>
        <w:rPr>
          <w:lang w:val="uk-UA"/>
        </w:rPr>
        <w:t>Приклад листа з</w:t>
      </w:r>
      <w:r w:rsidR="000A01D6">
        <w:rPr>
          <w:lang w:val="uk-UA"/>
        </w:rPr>
        <w:t xml:space="preserve"> розкладом розташовано на Рис. 7</w:t>
      </w:r>
      <w:r>
        <w:rPr>
          <w:lang w:val="uk-UA"/>
        </w:rPr>
        <w:t>.1.</w:t>
      </w:r>
    </w:p>
    <w:p w14:paraId="78ABD79D" w14:textId="7BE49536" w:rsidR="00C07396" w:rsidRDefault="00C07396" w:rsidP="00C07396">
      <w:pPr>
        <w:ind w:firstLine="0"/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4E801391" wp14:editId="60670DA7">
            <wp:extent cx="6017437" cy="3335866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92" t="19341" r="21250" b="7665"/>
                    <a:stretch/>
                  </pic:blipFill>
                  <pic:spPr bwMode="auto">
                    <a:xfrm>
                      <a:off x="0" y="0"/>
                      <a:ext cx="6120581" cy="3393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3F617" w14:textId="61612FF0" w:rsidR="00C07396" w:rsidDel="00B353C0" w:rsidRDefault="000A01D6" w:rsidP="00C07396">
      <w:pPr>
        <w:ind w:firstLine="0"/>
        <w:jc w:val="center"/>
        <w:rPr>
          <w:del w:id="169" w:author="Anna Suchova" w:date="2016-04-24T15:59:00Z"/>
          <w:lang w:val="uk-UA"/>
        </w:rPr>
      </w:pPr>
      <w:r>
        <w:rPr>
          <w:lang w:val="uk-UA"/>
        </w:rPr>
        <w:t>Рис. 7</w:t>
      </w:r>
      <w:r w:rsidR="00C07396">
        <w:rPr>
          <w:lang w:val="uk-UA"/>
        </w:rPr>
        <w:t>.1. Приклад файлу розкладу</w:t>
      </w:r>
    </w:p>
    <w:p w14:paraId="53351BBA" w14:textId="77777777" w:rsidR="00A03014" w:rsidRDefault="00A03014" w:rsidP="00C07396">
      <w:pPr>
        <w:ind w:firstLine="0"/>
        <w:jc w:val="center"/>
        <w:rPr>
          <w:lang w:val="uk-UA"/>
        </w:rPr>
      </w:pPr>
    </w:p>
    <w:p w14:paraId="41F9CA9E" w14:textId="6833FAC8" w:rsidR="00C07396" w:rsidRDefault="00C07396" w:rsidP="00C07396">
      <w:pPr>
        <w:rPr>
          <w:lang w:val="uk-UA"/>
        </w:rPr>
      </w:pPr>
      <w:r>
        <w:rPr>
          <w:lang w:val="uk-UA"/>
        </w:rPr>
        <w:t>Файл розкладу повинен мати наступні стовпці:</w:t>
      </w:r>
    </w:p>
    <w:p w14:paraId="2A30D57E" w14:textId="5A4B3573" w:rsidR="00C07396" w:rsidRDefault="00C07396" w:rsidP="00C07396">
      <w:pPr>
        <w:pStyle w:val="a7"/>
        <w:numPr>
          <w:ilvl w:val="0"/>
          <w:numId w:val="7"/>
        </w:numPr>
        <w:rPr>
          <w:lang w:val="uk-UA"/>
        </w:rPr>
      </w:pPr>
      <w:r>
        <w:rPr>
          <w:lang w:val="uk-UA"/>
        </w:rPr>
        <w:t>Назва дисципліни;</w:t>
      </w:r>
    </w:p>
    <w:p w14:paraId="2D28C34B" w14:textId="4B8BF308" w:rsidR="00C07396" w:rsidRDefault="00C07396" w:rsidP="00C07396">
      <w:pPr>
        <w:pStyle w:val="a7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Вид занять (години на вивчення лекційного матеріалу повинні бути помічені ключем «лк»); </w:t>
      </w:r>
    </w:p>
    <w:p w14:paraId="124E641B" w14:textId="38A66F5B" w:rsidR="00C07396" w:rsidRDefault="00C07396" w:rsidP="00C07396">
      <w:pPr>
        <w:pStyle w:val="a7"/>
        <w:numPr>
          <w:ilvl w:val="0"/>
          <w:numId w:val="7"/>
        </w:numPr>
        <w:rPr>
          <w:lang w:val="uk-UA"/>
        </w:rPr>
      </w:pPr>
      <w:r>
        <w:rPr>
          <w:lang w:val="uk-UA"/>
        </w:rPr>
        <w:t>Кількість годин;</w:t>
      </w:r>
    </w:p>
    <w:p w14:paraId="241BBB6B" w14:textId="36D1E8CC" w:rsidR="00C07396" w:rsidRPr="00C07396" w:rsidRDefault="00C07396" w:rsidP="00C07396">
      <w:pPr>
        <w:pStyle w:val="a7"/>
        <w:numPr>
          <w:ilvl w:val="0"/>
          <w:numId w:val="7"/>
        </w:numPr>
        <w:rPr>
          <w:lang w:val="uk-UA"/>
        </w:rPr>
      </w:pPr>
      <w:r>
        <w:rPr>
          <w:lang w:val="uk-UA"/>
        </w:rPr>
        <w:t>Викладач.</w:t>
      </w:r>
    </w:p>
    <w:p w14:paraId="0AC38ABE" w14:textId="6ACDB8D2" w:rsidR="00154FB4" w:rsidRDefault="00A03014" w:rsidP="00A03014">
      <w:pPr>
        <w:pStyle w:val="1"/>
        <w:numPr>
          <w:ilvl w:val="0"/>
          <w:numId w:val="10"/>
        </w:numPr>
        <w:rPr>
          <w:lang w:val="en-US"/>
        </w:rPr>
      </w:pPr>
      <w:bookmarkStart w:id="170" w:name="_Toc449277204"/>
      <w:r>
        <w:rPr>
          <w:lang w:val="uk-UA"/>
        </w:rPr>
        <w:t xml:space="preserve">Файл </w:t>
      </w:r>
      <w:r>
        <w:rPr>
          <w:lang w:val="en-US"/>
        </w:rPr>
        <w:t>University.xml</w:t>
      </w:r>
      <w:bookmarkEnd w:id="170"/>
    </w:p>
    <w:p w14:paraId="12B51D0B" w14:textId="18EE6299" w:rsidR="00A03014" w:rsidRDefault="00A03014" w:rsidP="00A03014">
      <w:pPr>
        <w:rPr>
          <w:lang w:val="uk-UA"/>
        </w:rPr>
      </w:pPr>
      <w:r>
        <w:rPr>
          <w:lang w:val="uk-UA"/>
        </w:rPr>
        <w:t xml:space="preserve">У файлі </w:t>
      </w:r>
      <w:r w:rsidRPr="00A03014">
        <w:rPr>
          <w:lang w:val="uk-UA"/>
        </w:rPr>
        <w:t>University.xml</w:t>
      </w:r>
      <w:r>
        <w:rPr>
          <w:lang w:val="uk-UA"/>
        </w:rPr>
        <w:t xml:space="preserve"> зберігаються дані про підрозділи та спеціальності навчального закладу, адресу файлового сервера, ім’я користувача та логін. </w:t>
      </w:r>
      <w:r w:rsidR="006229F0">
        <w:rPr>
          <w:lang w:val="uk-UA"/>
        </w:rPr>
        <w:t>Файл обов’язково повинен знаходитись у папці, де розташовано систему, та мати структуру,</w:t>
      </w:r>
      <w:r>
        <w:rPr>
          <w:lang w:val="uk-UA"/>
        </w:rPr>
        <w:t xml:space="preserve"> зображе</w:t>
      </w:r>
      <w:r w:rsidR="006229F0">
        <w:rPr>
          <w:lang w:val="uk-UA"/>
        </w:rPr>
        <w:t>ну</w:t>
      </w:r>
      <w:r>
        <w:rPr>
          <w:lang w:val="uk-UA"/>
        </w:rPr>
        <w:t xml:space="preserve"> на Рис</w:t>
      </w:r>
      <w:r w:rsidR="000A01D6">
        <w:rPr>
          <w:lang w:val="uk-UA"/>
        </w:rPr>
        <w:t>. 8</w:t>
      </w:r>
      <w:r>
        <w:rPr>
          <w:lang w:val="uk-UA"/>
        </w:rPr>
        <w:t>.1.</w:t>
      </w:r>
    </w:p>
    <w:p w14:paraId="500132F5" w14:textId="5B36F557" w:rsidR="00A03014" w:rsidRDefault="00A03014" w:rsidP="00A03014">
      <w:pPr>
        <w:ind w:firstLine="0"/>
        <w:rPr>
          <w:lang w:val="uk-UA"/>
        </w:rPr>
      </w:pPr>
      <w:r>
        <w:rPr>
          <w:noProof/>
        </w:rPr>
        <w:drawing>
          <wp:inline distT="0" distB="0" distL="0" distR="0" wp14:anchorId="7C8708A9" wp14:editId="35AC09EA">
            <wp:extent cx="5966085" cy="13377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6336"/>
                    <a:stretch/>
                  </pic:blipFill>
                  <pic:spPr bwMode="auto">
                    <a:xfrm>
                      <a:off x="0" y="0"/>
                      <a:ext cx="6138334" cy="137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440FF1" w14:textId="6E06FC06" w:rsidR="006229F0" w:rsidRPr="006229F0" w:rsidRDefault="006229F0" w:rsidP="006229F0">
      <w:pPr>
        <w:ind w:firstLine="0"/>
        <w:jc w:val="center"/>
      </w:pPr>
      <w:r>
        <w:rPr>
          <w:lang w:val="uk-UA"/>
        </w:rPr>
        <w:t xml:space="preserve">Рис. 8.1. Приклад файлу </w:t>
      </w:r>
      <w:r>
        <w:rPr>
          <w:lang w:val="en-US"/>
        </w:rPr>
        <w:t>University</w:t>
      </w:r>
      <w:r w:rsidRPr="006229F0">
        <w:t>.</w:t>
      </w:r>
      <w:r>
        <w:rPr>
          <w:lang w:val="en-US"/>
        </w:rPr>
        <w:t>xml</w:t>
      </w:r>
    </w:p>
    <w:p w14:paraId="03F4A3A7" w14:textId="6A8C3887" w:rsidR="00A03014" w:rsidDel="00B353C0" w:rsidRDefault="00A03014">
      <w:pPr>
        <w:rPr>
          <w:del w:id="171" w:author="Anna Suchova" w:date="2016-04-24T16:02:00Z"/>
          <w:lang w:val="uk-UA"/>
        </w:rPr>
      </w:pPr>
      <w:r>
        <w:rPr>
          <w:lang w:val="uk-UA"/>
        </w:rPr>
        <w:lastRenderedPageBreak/>
        <w:t xml:space="preserve">Опис </w:t>
      </w:r>
      <w:r w:rsidR="006229F0">
        <w:rPr>
          <w:lang w:val="uk-UA"/>
        </w:rPr>
        <w:t>обов’язкових атрибутів кожного тегу</w:t>
      </w:r>
      <w:r>
        <w:rPr>
          <w:lang w:val="uk-UA"/>
        </w:rPr>
        <w:t xml:space="preserve"> </w:t>
      </w:r>
      <w:r w:rsidR="000A01D6">
        <w:rPr>
          <w:lang w:val="uk-UA"/>
        </w:rPr>
        <w:t>наведено у таблиці 8</w:t>
      </w:r>
      <w:r>
        <w:rPr>
          <w:lang w:val="uk-UA"/>
        </w:rPr>
        <w:t>.1.</w:t>
      </w:r>
    </w:p>
    <w:p w14:paraId="413E1441" w14:textId="77777777" w:rsidR="00B353C0" w:rsidRDefault="00B353C0">
      <w:pPr>
        <w:rPr>
          <w:ins w:id="172" w:author="Anna Suchova" w:date="2016-04-24T16:01:00Z"/>
          <w:lang w:val="uk-UA"/>
        </w:rPr>
        <w:pPrChange w:id="173" w:author="Anna Suchova" w:date="2016-04-24T16:02:00Z">
          <w:pPr>
            <w:ind w:firstLine="0"/>
            <w:jc w:val="right"/>
          </w:pPr>
        </w:pPrChange>
      </w:pPr>
    </w:p>
    <w:p w14:paraId="68E1AD82" w14:textId="6A0447D1" w:rsidR="00A03014" w:rsidRDefault="006229F0" w:rsidP="00A03014">
      <w:pPr>
        <w:ind w:firstLine="0"/>
        <w:jc w:val="right"/>
        <w:rPr>
          <w:lang w:val="uk-UA"/>
        </w:rPr>
      </w:pPr>
      <w:r>
        <w:rPr>
          <w:lang w:val="uk-UA"/>
        </w:rPr>
        <w:t>Таблиця 8</w:t>
      </w:r>
      <w:r w:rsidR="00A03014">
        <w:rPr>
          <w:lang w:val="uk-UA"/>
        </w:rPr>
        <w:t>.1.</w:t>
      </w:r>
    </w:p>
    <w:tbl>
      <w:tblPr>
        <w:tblStyle w:val="af"/>
        <w:tblW w:w="9405" w:type="dxa"/>
        <w:tblLook w:val="04A0" w:firstRow="1" w:lastRow="0" w:firstColumn="1" w:lastColumn="0" w:noHBand="0" w:noVBand="1"/>
        <w:tblPrChange w:id="174" w:author="Anna Suchova" w:date="2016-04-24T16:03:00Z">
          <w:tblPr>
            <w:tblStyle w:val="af"/>
            <w:tblW w:w="9405" w:type="dxa"/>
            <w:tblLook w:val="04A0" w:firstRow="1" w:lastRow="0" w:firstColumn="1" w:lastColumn="0" w:noHBand="0" w:noVBand="1"/>
          </w:tblPr>
        </w:tblPrChange>
      </w:tblPr>
      <w:tblGrid>
        <w:gridCol w:w="3135"/>
        <w:gridCol w:w="3135"/>
        <w:gridCol w:w="3135"/>
        <w:tblGridChange w:id="175">
          <w:tblGrid>
            <w:gridCol w:w="3135"/>
            <w:gridCol w:w="3135"/>
            <w:gridCol w:w="3135"/>
          </w:tblGrid>
        </w:tblGridChange>
      </w:tblGrid>
      <w:tr w:rsidR="00A03014" w14:paraId="4FFACC05" w14:textId="77777777" w:rsidTr="00B353C0">
        <w:trPr>
          <w:trHeight w:val="1302"/>
          <w:trPrChange w:id="176" w:author="Anna Suchova" w:date="2016-04-24T16:03:00Z">
            <w:trPr>
              <w:trHeight w:val="983"/>
            </w:trPr>
          </w:trPrChange>
        </w:trPr>
        <w:tc>
          <w:tcPr>
            <w:tcW w:w="3135" w:type="dxa"/>
            <w:tcPrChange w:id="177" w:author="Anna Suchova" w:date="2016-04-24T16:03:00Z">
              <w:tcPr>
                <w:tcW w:w="3135" w:type="dxa"/>
              </w:tcPr>
            </w:tcPrChange>
          </w:tcPr>
          <w:p w14:paraId="79791984" w14:textId="6371B3EE" w:rsidR="00A03014" w:rsidRDefault="00A03014" w:rsidP="00A03014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Назва атрибуту</w:t>
            </w:r>
          </w:p>
        </w:tc>
        <w:tc>
          <w:tcPr>
            <w:tcW w:w="3135" w:type="dxa"/>
            <w:tcPrChange w:id="178" w:author="Anna Suchova" w:date="2016-04-24T16:03:00Z">
              <w:tcPr>
                <w:tcW w:w="3135" w:type="dxa"/>
              </w:tcPr>
            </w:tcPrChange>
          </w:tcPr>
          <w:p w14:paraId="35D4C39B" w14:textId="1C10A2AE" w:rsidR="00A03014" w:rsidRDefault="00A03014" w:rsidP="00A03014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Тег, якому належить атрибут</w:t>
            </w:r>
          </w:p>
        </w:tc>
        <w:tc>
          <w:tcPr>
            <w:tcW w:w="3135" w:type="dxa"/>
            <w:tcPrChange w:id="179" w:author="Anna Suchova" w:date="2016-04-24T16:03:00Z">
              <w:tcPr>
                <w:tcW w:w="3135" w:type="dxa"/>
              </w:tcPr>
            </w:tcPrChange>
          </w:tcPr>
          <w:p w14:paraId="3E60E574" w14:textId="0A96B3A8" w:rsidR="00A03014" w:rsidRDefault="00A03014" w:rsidP="00A03014">
            <w:pPr>
              <w:ind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>Вміст атрибуту</w:t>
            </w:r>
          </w:p>
        </w:tc>
      </w:tr>
      <w:tr w:rsidR="00A03014" w14:paraId="10CE6D4B" w14:textId="77777777" w:rsidTr="00B353C0">
        <w:trPr>
          <w:trHeight w:val="1302"/>
          <w:trPrChange w:id="180" w:author="Anna Suchova" w:date="2016-04-24T16:03:00Z">
            <w:trPr>
              <w:trHeight w:val="1334"/>
            </w:trPr>
          </w:trPrChange>
        </w:trPr>
        <w:tc>
          <w:tcPr>
            <w:tcW w:w="3135" w:type="dxa"/>
            <w:tcPrChange w:id="181" w:author="Anna Suchova" w:date="2016-04-24T16:03:00Z">
              <w:tcPr>
                <w:tcW w:w="3135" w:type="dxa"/>
              </w:tcPr>
            </w:tcPrChange>
          </w:tcPr>
          <w:p w14:paraId="4D3600E9" w14:textId="6A1DDD2B" w:rsidR="00A03014" w:rsidRDefault="00A03014" w:rsidP="00A03014">
            <w:pPr>
              <w:pStyle w:val="af0"/>
              <w:rPr>
                <w:lang w:val="uk-UA"/>
              </w:rPr>
            </w:pPr>
            <w:r w:rsidRPr="00A03014">
              <w:rPr>
                <w:lang w:val="uk-UA"/>
              </w:rPr>
              <w:t>server</w:t>
            </w:r>
          </w:p>
        </w:tc>
        <w:tc>
          <w:tcPr>
            <w:tcW w:w="3135" w:type="dxa"/>
            <w:tcPrChange w:id="182" w:author="Anna Suchova" w:date="2016-04-24T16:03:00Z">
              <w:tcPr>
                <w:tcW w:w="3135" w:type="dxa"/>
              </w:tcPr>
            </w:tcPrChange>
          </w:tcPr>
          <w:p w14:paraId="2BCDD9B1" w14:textId="5E668B34" w:rsidR="00A03014" w:rsidRDefault="00A03014" w:rsidP="00A03014">
            <w:pPr>
              <w:pStyle w:val="af0"/>
              <w:rPr>
                <w:lang w:val="uk-UA"/>
              </w:rPr>
            </w:pPr>
            <w:r w:rsidRPr="00A03014">
              <w:rPr>
                <w:lang w:val="uk-UA"/>
              </w:rPr>
              <w:t>root</w:t>
            </w:r>
          </w:p>
        </w:tc>
        <w:tc>
          <w:tcPr>
            <w:tcW w:w="3135" w:type="dxa"/>
            <w:tcPrChange w:id="183" w:author="Anna Suchova" w:date="2016-04-24T16:03:00Z">
              <w:tcPr>
                <w:tcW w:w="3135" w:type="dxa"/>
              </w:tcPr>
            </w:tcPrChange>
          </w:tcPr>
          <w:p w14:paraId="1325161F" w14:textId="39F2C5DF" w:rsidR="00A03014" w:rsidRDefault="00A03014" w:rsidP="00A03014">
            <w:pPr>
              <w:pStyle w:val="af0"/>
              <w:rPr>
                <w:lang w:val="uk-UA"/>
              </w:rPr>
            </w:pPr>
            <w:r>
              <w:rPr>
                <w:lang w:val="uk-UA"/>
              </w:rPr>
              <w:t>Адреса сервера, яка починається з «</w:t>
            </w:r>
            <w:r w:rsidRPr="00A03014">
              <w:rPr>
                <w:lang w:val="uk-UA"/>
              </w:rPr>
              <w:t>ftp://</w:t>
            </w:r>
            <w:r>
              <w:rPr>
                <w:lang w:val="uk-UA"/>
              </w:rPr>
              <w:t>»</w:t>
            </w:r>
          </w:p>
        </w:tc>
      </w:tr>
      <w:tr w:rsidR="00A03014" w14:paraId="0EFDE4C8" w14:textId="77777777" w:rsidTr="00B353C0">
        <w:trPr>
          <w:trHeight w:val="1302"/>
          <w:trPrChange w:id="184" w:author="Anna Suchova" w:date="2016-04-24T16:03:00Z">
            <w:trPr>
              <w:trHeight w:val="1334"/>
            </w:trPr>
          </w:trPrChange>
        </w:trPr>
        <w:tc>
          <w:tcPr>
            <w:tcW w:w="3135" w:type="dxa"/>
            <w:tcPrChange w:id="185" w:author="Anna Suchova" w:date="2016-04-24T16:03:00Z">
              <w:tcPr>
                <w:tcW w:w="3135" w:type="dxa"/>
              </w:tcPr>
            </w:tcPrChange>
          </w:tcPr>
          <w:p w14:paraId="07D01200" w14:textId="318D7D3B" w:rsidR="00A03014" w:rsidRPr="00A03014" w:rsidRDefault="00A03014" w:rsidP="00A03014">
            <w:pPr>
              <w:pStyle w:val="af0"/>
              <w:rPr>
                <w:lang w:val="uk-UA"/>
              </w:rPr>
            </w:pPr>
            <w:r w:rsidRPr="00A03014">
              <w:rPr>
                <w:lang w:val="uk-UA"/>
              </w:rPr>
              <w:t>username</w:t>
            </w:r>
          </w:p>
        </w:tc>
        <w:tc>
          <w:tcPr>
            <w:tcW w:w="3135" w:type="dxa"/>
            <w:tcPrChange w:id="186" w:author="Anna Suchova" w:date="2016-04-24T16:03:00Z">
              <w:tcPr>
                <w:tcW w:w="3135" w:type="dxa"/>
              </w:tcPr>
            </w:tcPrChange>
          </w:tcPr>
          <w:p w14:paraId="544F4BC9" w14:textId="0620D13D" w:rsidR="00A03014" w:rsidRDefault="00A03014" w:rsidP="00A03014">
            <w:pPr>
              <w:pStyle w:val="af0"/>
              <w:rPr>
                <w:lang w:val="uk-UA"/>
              </w:rPr>
            </w:pPr>
            <w:r w:rsidRPr="00A03014">
              <w:rPr>
                <w:lang w:val="uk-UA"/>
              </w:rPr>
              <w:t>root</w:t>
            </w:r>
          </w:p>
        </w:tc>
        <w:tc>
          <w:tcPr>
            <w:tcW w:w="3135" w:type="dxa"/>
            <w:tcPrChange w:id="187" w:author="Anna Suchova" w:date="2016-04-24T16:03:00Z">
              <w:tcPr>
                <w:tcW w:w="3135" w:type="dxa"/>
              </w:tcPr>
            </w:tcPrChange>
          </w:tcPr>
          <w:p w14:paraId="011B4A4C" w14:textId="59CEC289" w:rsidR="00A03014" w:rsidRDefault="00A03014" w:rsidP="00A03014">
            <w:pPr>
              <w:pStyle w:val="af0"/>
              <w:rPr>
                <w:lang w:val="uk-UA"/>
              </w:rPr>
            </w:pPr>
            <w:r>
              <w:rPr>
                <w:lang w:val="uk-UA"/>
              </w:rPr>
              <w:t>Ім’я користувача</w:t>
            </w:r>
          </w:p>
        </w:tc>
      </w:tr>
      <w:tr w:rsidR="00A03014" w14:paraId="760C0A81" w14:textId="77777777" w:rsidTr="00B353C0">
        <w:trPr>
          <w:trHeight w:val="1302"/>
          <w:trPrChange w:id="188" w:author="Anna Suchova" w:date="2016-04-24T16:03:00Z">
            <w:trPr>
              <w:trHeight w:val="1334"/>
            </w:trPr>
          </w:trPrChange>
        </w:trPr>
        <w:tc>
          <w:tcPr>
            <w:tcW w:w="3135" w:type="dxa"/>
            <w:tcPrChange w:id="189" w:author="Anna Suchova" w:date="2016-04-24T16:03:00Z">
              <w:tcPr>
                <w:tcW w:w="3135" w:type="dxa"/>
              </w:tcPr>
            </w:tcPrChange>
          </w:tcPr>
          <w:p w14:paraId="659794F1" w14:textId="046968A3" w:rsidR="00A03014" w:rsidRPr="00A03014" w:rsidRDefault="00A03014" w:rsidP="00A03014">
            <w:pPr>
              <w:pStyle w:val="af0"/>
              <w:rPr>
                <w:lang w:val="uk-UA"/>
              </w:rPr>
            </w:pPr>
            <w:r w:rsidRPr="00A03014">
              <w:rPr>
                <w:lang w:val="uk-UA"/>
              </w:rPr>
              <w:t>password</w:t>
            </w:r>
          </w:p>
        </w:tc>
        <w:tc>
          <w:tcPr>
            <w:tcW w:w="3135" w:type="dxa"/>
            <w:tcPrChange w:id="190" w:author="Anna Suchova" w:date="2016-04-24T16:03:00Z">
              <w:tcPr>
                <w:tcW w:w="3135" w:type="dxa"/>
              </w:tcPr>
            </w:tcPrChange>
          </w:tcPr>
          <w:p w14:paraId="0339C4E9" w14:textId="08092877" w:rsidR="00A03014" w:rsidRDefault="00A03014" w:rsidP="00A03014">
            <w:pPr>
              <w:pStyle w:val="af0"/>
              <w:rPr>
                <w:lang w:val="uk-UA"/>
              </w:rPr>
            </w:pPr>
            <w:r w:rsidRPr="00A03014">
              <w:rPr>
                <w:lang w:val="uk-UA"/>
              </w:rPr>
              <w:t>root</w:t>
            </w:r>
          </w:p>
        </w:tc>
        <w:tc>
          <w:tcPr>
            <w:tcW w:w="3135" w:type="dxa"/>
            <w:tcPrChange w:id="191" w:author="Anna Suchova" w:date="2016-04-24T16:03:00Z">
              <w:tcPr>
                <w:tcW w:w="3135" w:type="dxa"/>
              </w:tcPr>
            </w:tcPrChange>
          </w:tcPr>
          <w:p w14:paraId="5A43CC93" w14:textId="394F710A" w:rsidR="00A03014" w:rsidRDefault="00A03014" w:rsidP="00A03014">
            <w:pPr>
              <w:pStyle w:val="af0"/>
              <w:rPr>
                <w:lang w:val="uk-UA"/>
              </w:rPr>
            </w:pPr>
            <w:r>
              <w:rPr>
                <w:lang w:val="uk-UA"/>
              </w:rPr>
              <w:t>Пароль</w:t>
            </w:r>
          </w:p>
        </w:tc>
      </w:tr>
      <w:tr w:rsidR="00A03014" w14:paraId="59979A1C" w14:textId="77777777" w:rsidTr="00B353C0">
        <w:trPr>
          <w:trHeight w:val="1302"/>
          <w:trPrChange w:id="192" w:author="Anna Suchova" w:date="2016-04-24T16:03:00Z">
            <w:trPr>
              <w:trHeight w:val="1334"/>
            </w:trPr>
          </w:trPrChange>
        </w:trPr>
        <w:tc>
          <w:tcPr>
            <w:tcW w:w="3135" w:type="dxa"/>
            <w:tcPrChange w:id="193" w:author="Anna Suchova" w:date="2016-04-24T16:03:00Z">
              <w:tcPr>
                <w:tcW w:w="3135" w:type="dxa"/>
              </w:tcPr>
            </w:tcPrChange>
          </w:tcPr>
          <w:p w14:paraId="5007EAA8" w14:textId="7BFA8FC7" w:rsidR="00A03014" w:rsidRPr="00A03014" w:rsidRDefault="00A03014" w:rsidP="00A03014">
            <w:pPr>
              <w:pStyle w:val="af0"/>
              <w:rPr>
                <w:lang w:val="uk-UA"/>
              </w:rPr>
            </w:pPr>
            <w:r w:rsidRPr="00A03014">
              <w:rPr>
                <w:lang w:val="uk-UA"/>
              </w:rPr>
              <w:t>name</w:t>
            </w:r>
          </w:p>
        </w:tc>
        <w:tc>
          <w:tcPr>
            <w:tcW w:w="3135" w:type="dxa"/>
            <w:tcPrChange w:id="194" w:author="Anna Suchova" w:date="2016-04-24T16:03:00Z">
              <w:tcPr>
                <w:tcW w:w="3135" w:type="dxa"/>
              </w:tcPr>
            </w:tcPrChange>
          </w:tcPr>
          <w:p w14:paraId="5AC21887" w14:textId="57FF59FB" w:rsidR="00A03014" w:rsidRDefault="00A03014" w:rsidP="00A03014">
            <w:pPr>
              <w:pStyle w:val="af0"/>
              <w:rPr>
                <w:lang w:val="uk-UA"/>
              </w:rPr>
            </w:pPr>
            <w:r w:rsidRPr="00A03014">
              <w:rPr>
                <w:lang w:val="uk-UA"/>
              </w:rPr>
              <w:t>univertsity</w:t>
            </w:r>
          </w:p>
        </w:tc>
        <w:tc>
          <w:tcPr>
            <w:tcW w:w="3135" w:type="dxa"/>
            <w:tcPrChange w:id="195" w:author="Anna Suchova" w:date="2016-04-24T16:03:00Z">
              <w:tcPr>
                <w:tcW w:w="3135" w:type="dxa"/>
              </w:tcPr>
            </w:tcPrChange>
          </w:tcPr>
          <w:p w14:paraId="6333E9A7" w14:textId="4A9EE2BF" w:rsidR="00A03014" w:rsidRDefault="00A03014" w:rsidP="00A03014">
            <w:pPr>
              <w:pStyle w:val="af0"/>
              <w:rPr>
                <w:lang w:val="uk-UA"/>
              </w:rPr>
            </w:pPr>
            <w:r>
              <w:rPr>
                <w:lang w:val="uk-UA"/>
              </w:rPr>
              <w:t xml:space="preserve">Назва підрозділу (абревіатура) </w:t>
            </w:r>
          </w:p>
        </w:tc>
      </w:tr>
      <w:tr w:rsidR="00A03014" w14:paraId="2A6AE0CC" w14:textId="77777777" w:rsidTr="00B353C0">
        <w:trPr>
          <w:trHeight w:val="1302"/>
          <w:trPrChange w:id="196" w:author="Anna Suchova" w:date="2016-04-24T16:03:00Z">
            <w:trPr>
              <w:trHeight w:val="1334"/>
            </w:trPr>
          </w:trPrChange>
        </w:trPr>
        <w:tc>
          <w:tcPr>
            <w:tcW w:w="3135" w:type="dxa"/>
            <w:tcPrChange w:id="197" w:author="Anna Suchova" w:date="2016-04-24T16:03:00Z">
              <w:tcPr>
                <w:tcW w:w="3135" w:type="dxa"/>
              </w:tcPr>
            </w:tcPrChange>
          </w:tcPr>
          <w:p w14:paraId="7BC6F64D" w14:textId="3EE43A39" w:rsidR="00A03014" w:rsidRPr="00A03014" w:rsidRDefault="00A03014" w:rsidP="00A03014">
            <w:pPr>
              <w:pStyle w:val="af0"/>
              <w:rPr>
                <w:lang w:val="uk-UA"/>
              </w:rPr>
            </w:pPr>
            <w:r w:rsidRPr="00A03014">
              <w:rPr>
                <w:lang w:val="uk-UA"/>
              </w:rPr>
              <w:t>folder</w:t>
            </w:r>
          </w:p>
        </w:tc>
        <w:tc>
          <w:tcPr>
            <w:tcW w:w="3135" w:type="dxa"/>
            <w:tcPrChange w:id="198" w:author="Anna Suchova" w:date="2016-04-24T16:03:00Z">
              <w:tcPr>
                <w:tcW w:w="3135" w:type="dxa"/>
              </w:tcPr>
            </w:tcPrChange>
          </w:tcPr>
          <w:p w14:paraId="1AE3E5A1" w14:textId="134EE4A0" w:rsidR="00A03014" w:rsidRDefault="00A03014" w:rsidP="00A03014">
            <w:pPr>
              <w:pStyle w:val="af0"/>
              <w:rPr>
                <w:lang w:val="uk-UA"/>
              </w:rPr>
            </w:pPr>
            <w:r w:rsidRPr="00A03014">
              <w:rPr>
                <w:lang w:val="uk-UA"/>
              </w:rPr>
              <w:t>univertsity</w:t>
            </w:r>
          </w:p>
        </w:tc>
        <w:tc>
          <w:tcPr>
            <w:tcW w:w="3135" w:type="dxa"/>
            <w:tcPrChange w:id="199" w:author="Anna Suchova" w:date="2016-04-24T16:03:00Z">
              <w:tcPr>
                <w:tcW w:w="3135" w:type="dxa"/>
              </w:tcPr>
            </w:tcPrChange>
          </w:tcPr>
          <w:p w14:paraId="33ED1C7E" w14:textId="7F54EBBB" w:rsidR="00A03014" w:rsidRDefault="00A03014" w:rsidP="00A03014">
            <w:pPr>
              <w:pStyle w:val="af0"/>
              <w:rPr>
                <w:lang w:val="uk-UA"/>
              </w:rPr>
            </w:pPr>
            <w:r>
              <w:rPr>
                <w:lang w:val="uk-UA"/>
              </w:rPr>
              <w:t>Назва папки підрозділу на сервері</w:t>
            </w:r>
          </w:p>
        </w:tc>
      </w:tr>
      <w:tr w:rsidR="00A03014" w14:paraId="171C2849" w14:textId="77777777" w:rsidTr="00B353C0">
        <w:trPr>
          <w:trHeight w:val="1302"/>
          <w:trPrChange w:id="200" w:author="Anna Suchova" w:date="2016-04-24T16:03:00Z">
            <w:trPr>
              <w:trHeight w:val="1334"/>
            </w:trPr>
          </w:trPrChange>
        </w:trPr>
        <w:tc>
          <w:tcPr>
            <w:tcW w:w="3135" w:type="dxa"/>
            <w:tcPrChange w:id="201" w:author="Anna Suchova" w:date="2016-04-24T16:03:00Z">
              <w:tcPr>
                <w:tcW w:w="3135" w:type="dxa"/>
              </w:tcPr>
            </w:tcPrChange>
          </w:tcPr>
          <w:p w14:paraId="63BF024B" w14:textId="5170AFF5" w:rsidR="00A03014" w:rsidRPr="00A03014" w:rsidRDefault="00A03014" w:rsidP="00A03014">
            <w:pPr>
              <w:pStyle w:val="af0"/>
              <w:rPr>
                <w:lang w:val="uk-UA"/>
              </w:rPr>
            </w:pPr>
            <w:r w:rsidRPr="00A03014">
              <w:rPr>
                <w:lang w:val="uk-UA"/>
              </w:rPr>
              <w:t>code</w:t>
            </w:r>
          </w:p>
        </w:tc>
        <w:tc>
          <w:tcPr>
            <w:tcW w:w="3135" w:type="dxa"/>
            <w:tcPrChange w:id="202" w:author="Anna Suchova" w:date="2016-04-24T16:03:00Z">
              <w:tcPr>
                <w:tcW w:w="3135" w:type="dxa"/>
              </w:tcPr>
            </w:tcPrChange>
          </w:tcPr>
          <w:p w14:paraId="31C7E4DE" w14:textId="08DCD23B" w:rsidR="00A03014" w:rsidRDefault="00A03014" w:rsidP="00A03014">
            <w:pPr>
              <w:pStyle w:val="af0"/>
              <w:rPr>
                <w:lang w:val="uk-UA"/>
              </w:rPr>
            </w:pPr>
            <w:r w:rsidRPr="00A03014">
              <w:rPr>
                <w:lang w:val="uk-UA"/>
              </w:rPr>
              <w:t>speiality</w:t>
            </w:r>
          </w:p>
        </w:tc>
        <w:tc>
          <w:tcPr>
            <w:tcW w:w="3135" w:type="dxa"/>
            <w:tcPrChange w:id="203" w:author="Anna Suchova" w:date="2016-04-24T16:03:00Z">
              <w:tcPr>
                <w:tcW w:w="3135" w:type="dxa"/>
              </w:tcPr>
            </w:tcPrChange>
          </w:tcPr>
          <w:p w14:paraId="5CA3E885" w14:textId="0A96E056" w:rsidR="00A03014" w:rsidRDefault="00A03014" w:rsidP="00A03014">
            <w:pPr>
              <w:pStyle w:val="af0"/>
              <w:rPr>
                <w:lang w:val="uk-UA"/>
              </w:rPr>
            </w:pPr>
            <w:r>
              <w:rPr>
                <w:lang w:val="uk-UA"/>
              </w:rPr>
              <w:t>Код спеціальності</w:t>
            </w:r>
          </w:p>
        </w:tc>
      </w:tr>
      <w:tr w:rsidR="00A03014" w14:paraId="4DF159ED" w14:textId="77777777" w:rsidTr="00B353C0">
        <w:trPr>
          <w:trHeight w:val="1302"/>
          <w:trPrChange w:id="204" w:author="Anna Suchova" w:date="2016-04-24T16:03:00Z">
            <w:trPr>
              <w:trHeight w:val="1334"/>
            </w:trPr>
          </w:trPrChange>
        </w:trPr>
        <w:tc>
          <w:tcPr>
            <w:tcW w:w="3135" w:type="dxa"/>
            <w:tcPrChange w:id="205" w:author="Anna Suchova" w:date="2016-04-24T16:03:00Z">
              <w:tcPr>
                <w:tcW w:w="3135" w:type="dxa"/>
              </w:tcPr>
            </w:tcPrChange>
          </w:tcPr>
          <w:p w14:paraId="780C7C2B" w14:textId="4C16C448" w:rsidR="00A03014" w:rsidRPr="00A03014" w:rsidRDefault="00A03014" w:rsidP="00A03014">
            <w:pPr>
              <w:pStyle w:val="af0"/>
              <w:rPr>
                <w:lang w:val="uk-UA"/>
              </w:rPr>
            </w:pPr>
            <w:r w:rsidRPr="00A03014">
              <w:rPr>
                <w:lang w:val="uk-UA"/>
              </w:rPr>
              <w:t>name</w:t>
            </w:r>
          </w:p>
        </w:tc>
        <w:tc>
          <w:tcPr>
            <w:tcW w:w="3135" w:type="dxa"/>
            <w:tcPrChange w:id="206" w:author="Anna Suchova" w:date="2016-04-24T16:03:00Z">
              <w:tcPr>
                <w:tcW w:w="3135" w:type="dxa"/>
              </w:tcPr>
            </w:tcPrChange>
          </w:tcPr>
          <w:p w14:paraId="120471EA" w14:textId="5CAC20DA" w:rsidR="00A03014" w:rsidRDefault="00A03014" w:rsidP="00A03014">
            <w:pPr>
              <w:pStyle w:val="af0"/>
              <w:rPr>
                <w:lang w:val="uk-UA"/>
              </w:rPr>
            </w:pPr>
            <w:r w:rsidRPr="00A03014">
              <w:rPr>
                <w:lang w:val="uk-UA"/>
              </w:rPr>
              <w:t>speiality</w:t>
            </w:r>
          </w:p>
        </w:tc>
        <w:tc>
          <w:tcPr>
            <w:tcW w:w="3135" w:type="dxa"/>
            <w:tcPrChange w:id="207" w:author="Anna Suchova" w:date="2016-04-24T16:03:00Z">
              <w:tcPr>
                <w:tcW w:w="3135" w:type="dxa"/>
              </w:tcPr>
            </w:tcPrChange>
          </w:tcPr>
          <w:p w14:paraId="4F92CDE3" w14:textId="20435DA1" w:rsidR="00A03014" w:rsidRDefault="00A03014" w:rsidP="00A03014">
            <w:pPr>
              <w:pStyle w:val="af0"/>
              <w:rPr>
                <w:lang w:val="uk-UA"/>
              </w:rPr>
            </w:pPr>
            <w:r>
              <w:rPr>
                <w:lang w:val="uk-UA"/>
              </w:rPr>
              <w:t>Назва спеціальності</w:t>
            </w:r>
          </w:p>
        </w:tc>
      </w:tr>
      <w:tr w:rsidR="00A03014" w14:paraId="1264C736" w14:textId="77777777" w:rsidTr="00B353C0">
        <w:trPr>
          <w:trHeight w:val="1302"/>
          <w:trPrChange w:id="208" w:author="Anna Suchova" w:date="2016-04-24T16:03:00Z">
            <w:trPr>
              <w:trHeight w:val="1334"/>
            </w:trPr>
          </w:trPrChange>
        </w:trPr>
        <w:tc>
          <w:tcPr>
            <w:tcW w:w="3135" w:type="dxa"/>
            <w:tcPrChange w:id="209" w:author="Anna Suchova" w:date="2016-04-24T16:03:00Z">
              <w:tcPr>
                <w:tcW w:w="3135" w:type="dxa"/>
              </w:tcPr>
            </w:tcPrChange>
          </w:tcPr>
          <w:p w14:paraId="253A695F" w14:textId="4D0FFF8A" w:rsidR="00A03014" w:rsidRPr="00A03014" w:rsidRDefault="00A03014" w:rsidP="00A03014">
            <w:pPr>
              <w:pStyle w:val="af0"/>
              <w:rPr>
                <w:lang w:val="uk-UA"/>
              </w:rPr>
            </w:pPr>
            <w:r w:rsidRPr="00A03014">
              <w:rPr>
                <w:lang w:val="uk-UA"/>
              </w:rPr>
              <w:t>folder</w:t>
            </w:r>
          </w:p>
        </w:tc>
        <w:tc>
          <w:tcPr>
            <w:tcW w:w="3135" w:type="dxa"/>
            <w:tcPrChange w:id="210" w:author="Anna Suchova" w:date="2016-04-24T16:03:00Z">
              <w:tcPr>
                <w:tcW w:w="3135" w:type="dxa"/>
              </w:tcPr>
            </w:tcPrChange>
          </w:tcPr>
          <w:p w14:paraId="4CE915E3" w14:textId="0231550E" w:rsidR="00A03014" w:rsidRDefault="00A03014" w:rsidP="00A03014">
            <w:pPr>
              <w:pStyle w:val="af0"/>
              <w:rPr>
                <w:lang w:val="uk-UA"/>
              </w:rPr>
            </w:pPr>
            <w:r w:rsidRPr="00A03014">
              <w:rPr>
                <w:lang w:val="uk-UA"/>
              </w:rPr>
              <w:t>speiality</w:t>
            </w:r>
          </w:p>
        </w:tc>
        <w:tc>
          <w:tcPr>
            <w:tcW w:w="3135" w:type="dxa"/>
            <w:tcPrChange w:id="211" w:author="Anna Suchova" w:date="2016-04-24T16:03:00Z">
              <w:tcPr>
                <w:tcW w:w="3135" w:type="dxa"/>
              </w:tcPr>
            </w:tcPrChange>
          </w:tcPr>
          <w:p w14:paraId="24F97E08" w14:textId="3ED35092" w:rsidR="00A03014" w:rsidRDefault="00A03014" w:rsidP="00A03014">
            <w:pPr>
              <w:pStyle w:val="af0"/>
              <w:rPr>
                <w:lang w:val="uk-UA"/>
              </w:rPr>
            </w:pPr>
            <w:r>
              <w:rPr>
                <w:lang w:val="uk-UA"/>
              </w:rPr>
              <w:t>Назва папки спеціальності на сервері</w:t>
            </w:r>
          </w:p>
        </w:tc>
      </w:tr>
      <w:tr w:rsidR="00A03014" w14:paraId="485061EA" w14:textId="77777777" w:rsidTr="00B353C0">
        <w:trPr>
          <w:trHeight w:val="1302"/>
          <w:trPrChange w:id="212" w:author="Anna Suchova" w:date="2016-04-24T16:03:00Z">
            <w:trPr>
              <w:trHeight w:val="1334"/>
            </w:trPr>
          </w:trPrChange>
        </w:trPr>
        <w:tc>
          <w:tcPr>
            <w:tcW w:w="3135" w:type="dxa"/>
            <w:tcPrChange w:id="213" w:author="Anna Suchova" w:date="2016-04-24T16:03:00Z">
              <w:tcPr>
                <w:tcW w:w="3135" w:type="dxa"/>
              </w:tcPr>
            </w:tcPrChange>
          </w:tcPr>
          <w:p w14:paraId="580DA6CE" w14:textId="16E7C49A" w:rsidR="00A03014" w:rsidRPr="00A03014" w:rsidRDefault="00A03014" w:rsidP="00A03014">
            <w:pPr>
              <w:pStyle w:val="af0"/>
              <w:rPr>
                <w:lang w:val="uk-UA"/>
              </w:rPr>
            </w:pPr>
            <w:r w:rsidRPr="00A03014">
              <w:rPr>
                <w:lang w:val="uk-UA"/>
              </w:rPr>
              <w:t>first</w:t>
            </w:r>
          </w:p>
        </w:tc>
        <w:tc>
          <w:tcPr>
            <w:tcW w:w="3135" w:type="dxa"/>
            <w:tcPrChange w:id="214" w:author="Anna Suchova" w:date="2016-04-24T16:03:00Z">
              <w:tcPr>
                <w:tcW w:w="3135" w:type="dxa"/>
              </w:tcPr>
            </w:tcPrChange>
          </w:tcPr>
          <w:p w14:paraId="1EC5143D" w14:textId="014A6873" w:rsidR="00A03014" w:rsidRDefault="00A03014" w:rsidP="00A03014">
            <w:pPr>
              <w:pStyle w:val="af0"/>
              <w:rPr>
                <w:lang w:val="uk-UA"/>
              </w:rPr>
            </w:pPr>
            <w:r w:rsidRPr="00A03014">
              <w:rPr>
                <w:lang w:val="uk-UA"/>
              </w:rPr>
              <w:t>speiality</w:t>
            </w:r>
          </w:p>
        </w:tc>
        <w:tc>
          <w:tcPr>
            <w:tcW w:w="3135" w:type="dxa"/>
            <w:tcPrChange w:id="215" w:author="Anna Suchova" w:date="2016-04-24T16:03:00Z">
              <w:tcPr>
                <w:tcW w:w="3135" w:type="dxa"/>
              </w:tcPr>
            </w:tcPrChange>
          </w:tcPr>
          <w:p w14:paraId="09A6351D" w14:textId="106AC225" w:rsidR="00A03014" w:rsidRDefault="00A03014" w:rsidP="00A03014">
            <w:pPr>
              <w:pStyle w:val="af0"/>
              <w:rPr>
                <w:lang w:val="uk-UA"/>
              </w:rPr>
            </w:pPr>
            <w:r>
              <w:rPr>
                <w:lang w:val="uk-UA"/>
              </w:rPr>
              <w:t>Перший курс</w:t>
            </w:r>
            <w:r w:rsidR="006229F0">
              <w:rPr>
                <w:lang w:val="uk-UA"/>
              </w:rPr>
              <w:t xml:space="preserve"> (цифра)</w:t>
            </w:r>
          </w:p>
        </w:tc>
      </w:tr>
      <w:tr w:rsidR="00A03014" w14:paraId="4E29C9E1" w14:textId="77777777" w:rsidTr="00B353C0">
        <w:trPr>
          <w:trHeight w:val="1302"/>
          <w:trPrChange w:id="216" w:author="Anna Suchova" w:date="2016-04-24T16:03:00Z">
            <w:trPr>
              <w:trHeight w:val="1334"/>
            </w:trPr>
          </w:trPrChange>
        </w:trPr>
        <w:tc>
          <w:tcPr>
            <w:tcW w:w="3135" w:type="dxa"/>
            <w:tcPrChange w:id="217" w:author="Anna Suchova" w:date="2016-04-24T16:03:00Z">
              <w:tcPr>
                <w:tcW w:w="3135" w:type="dxa"/>
              </w:tcPr>
            </w:tcPrChange>
          </w:tcPr>
          <w:p w14:paraId="70691092" w14:textId="13DB7167" w:rsidR="00A03014" w:rsidRPr="00A03014" w:rsidRDefault="00A03014" w:rsidP="00A03014">
            <w:pPr>
              <w:pStyle w:val="af0"/>
              <w:rPr>
                <w:lang w:val="uk-UA"/>
              </w:rPr>
            </w:pPr>
            <w:r w:rsidRPr="00A03014">
              <w:rPr>
                <w:lang w:val="uk-UA"/>
              </w:rPr>
              <w:lastRenderedPageBreak/>
              <w:t>last</w:t>
            </w:r>
          </w:p>
        </w:tc>
        <w:tc>
          <w:tcPr>
            <w:tcW w:w="3135" w:type="dxa"/>
            <w:tcPrChange w:id="218" w:author="Anna Suchova" w:date="2016-04-24T16:03:00Z">
              <w:tcPr>
                <w:tcW w:w="3135" w:type="dxa"/>
              </w:tcPr>
            </w:tcPrChange>
          </w:tcPr>
          <w:p w14:paraId="09AD9A51" w14:textId="0B786E1A" w:rsidR="00A03014" w:rsidRDefault="00A03014" w:rsidP="00A03014">
            <w:pPr>
              <w:pStyle w:val="af0"/>
              <w:rPr>
                <w:lang w:val="uk-UA"/>
              </w:rPr>
            </w:pPr>
            <w:r w:rsidRPr="00A03014">
              <w:rPr>
                <w:lang w:val="uk-UA"/>
              </w:rPr>
              <w:t>speiality</w:t>
            </w:r>
          </w:p>
        </w:tc>
        <w:tc>
          <w:tcPr>
            <w:tcW w:w="3135" w:type="dxa"/>
            <w:tcPrChange w:id="219" w:author="Anna Suchova" w:date="2016-04-24T16:03:00Z">
              <w:tcPr>
                <w:tcW w:w="3135" w:type="dxa"/>
              </w:tcPr>
            </w:tcPrChange>
          </w:tcPr>
          <w:p w14:paraId="6405D0D8" w14:textId="6AA6B804" w:rsidR="00A03014" w:rsidRDefault="00A03014" w:rsidP="00A03014">
            <w:pPr>
              <w:pStyle w:val="af0"/>
              <w:rPr>
                <w:lang w:val="uk-UA"/>
              </w:rPr>
            </w:pPr>
            <w:r>
              <w:rPr>
                <w:lang w:val="uk-UA"/>
              </w:rPr>
              <w:t>Останній курс</w:t>
            </w:r>
            <w:r w:rsidR="006229F0">
              <w:rPr>
                <w:lang w:val="uk-UA"/>
              </w:rPr>
              <w:t xml:space="preserve"> (цифра)</w:t>
            </w:r>
          </w:p>
        </w:tc>
      </w:tr>
      <w:bookmarkEnd w:id="0"/>
    </w:tbl>
    <w:p w14:paraId="5928F1EC" w14:textId="77777777" w:rsidR="00A03014" w:rsidRPr="00A03014" w:rsidRDefault="00A03014">
      <w:pPr>
        <w:ind w:firstLine="0"/>
        <w:rPr>
          <w:lang w:val="uk-UA"/>
        </w:rPr>
        <w:pPrChange w:id="220" w:author="Anna Suchova" w:date="2016-04-24T16:52:00Z">
          <w:pPr>
            <w:pStyle w:val="1"/>
            <w:ind w:firstLine="0"/>
          </w:pPr>
        </w:pPrChange>
      </w:pPr>
    </w:p>
    <w:sectPr w:rsidR="00A03014" w:rsidRPr="00A030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F47F6"/>
    <w:multiLevelType w:val="hybridMultilevel"/>
    <w:tmpl w:val="B7F487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F51538"/>
    <w:multiLevelType w:val="hybridMultilevel"/>
    <w:tmpl w:val="6ACC70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2BA0164C">
      <w:start w:val="1"/>
      <w:numFmt w:val="decimal"/>
      <w:lvlText w:val="%2)"/>
      <w:lvlJc w:val="left"/>
      <w:pPr>
        <w:ind w:left="1200" w:hanging="48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1B7417"/>
    <w:multiLevelType w:val="hybridMultilevel"/>
    <w:tmpl w:val="1EF4C9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343042"/>
    <w:multiLevelType w:val="hybridMultilevel"/>
    <w:tmpl w:val="396894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C064D"/>
    <w:multiLevelType w:val="hybridMultilevel"/>
    <w:tmpl w:val="799AAEC2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E1343B96">
      <w:numFmt w:val="bullet"/>
      <w:lvlText w:val="•"/>
      <w:lvlJc w:val="left"/>
      <w:pPr>
        <w:ind w:left="1569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 w15:restartNumberingAfterBreak="0">
    <w:nsid w:val="329B25C2"/>
    <w:multiLevelType w:val="hybridMultilevel"/>
    <w:tmpl w:val="775455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CB5E53"/>
    <w:multiLevelType w:val="hybridMultilevel"/>
    <w:tmpl w:val="E06057C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4C396442"/>
    <w:multiLevelType w:val="hybridMultilevel"/>
    <w:tmpl w:val="2610A2E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04A75C1"/>
    <w:multiLevelType w:val="hybridMultilevel"/>
    <w:tmpl w:val="9A6CA0D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87684"/>
    <w:multiLevelType w:val="hybridMultilevel"/>
    <w:tmpl w:val="D28E18A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5FC724B9"/>
    <w:multiLevelType w:val="hybridMultilevel"/>
    <w:tmpl w:val="093A6CAE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1" w15:restartNumberingAfterBreak="0">
    <w:nsid w:val="6AD707C6"/>
    <w:multiLevelType w:val="hybridMultilevel"/>
    <w:tmpl w:val="1F706C16"/>
    <w:lvl w:ilvl="0" w:tplc="04190011">
      <w:start w:val="1"/>
      <w:numFmt w:val="decimal"/>
      <w:lvlText w:val="%1)"/>
      <w:lvlJc w:val="left"/>
      <w:pPr>
        <w:ind w:left="785" w:hanging="360"/>
      </w:p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6F8D4345"/>
    <w:multiLevelType w:val="hybridMultilevel"/>
    <w:tmpl w:val="8DEC243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74617B8C"/>
    <w:multiLevelType w:val="hybridMultilevel"/>
    <w:tmpl w:val="411AD5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8EE0420"/>
    <w:multiLevelType w:val="hybridMultilevel"/>
    <w:tmpl w:val="B8728988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15" w15:restartNumberingAfterBreak="0">
    <w:nsid w:val="7B716A3F"/>
    <w:multiLevelType w:val="hybridMultilevel"/>
    <w:tmpl w:val="88D26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3"/>
  </w:num>
  <w:num w:numId="4">
    <w:abstractNumId w:val="8"/>
  </w:num>
  <w:num w:numId="5">
    <w:abstractNumId w:val="9"/>
  </w:num>
  <w:num w:numId="6">
    <w:abstractNumId w:val="12"/>
  </w:num>
  <w:num w:numId="7">
    <w:abstractNumId w:val="6"/>
  </w:num>
  <w:num w:numId="8">
    <w:abstractNumId w:val="7"/>
  </w:num>
  <w:num w:numId="9">
    <w:abstractNumId w:val="11"/>
  </w:num>
  <w:num w:numId="10">
    <w:abstractNumId w:val="13"/>
  </w:num>
  <w:num w:numId="11">
    <w:abstractNumId w:val="2"/>
  </w:num>
  <w:num w:numId="12">
    <w:abstractNumId w:val="4"/>
  </w:num>
  <w:num w:numId="13">
    <w:abstractNumId w:val="0"/>
  </w:num>
  <w:num w:numId="14">
    <w:abstractNumId w:val="15"/>
  </w:num>
  <w:num w:numId="15">
    <w:abstractNumId w:val="5"/>
  </w:num>
  <w:num w:numId="16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na Suchova">
    <w15:presenceInfo w15:providerId="Windows Live" w15:userId="606998f5b22ef9b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6D1"/>
    <w:rsid w:val="00084170"/>
    <w:rsid w:val="000A01D6"/>
    <w:rsid w:val="000A5B27"/>
    <w:rsid w:val="00154FB4"/>
    <w:rsid w:val="001F02A4"/>
    <w:rsid w:val="00251BA4"/>
    <w:rsid w:val="00256FB8"/>
    <w:rsid w:val="00296F3F"/>
    <w:rsid w:val="002D20C2"/>
    <w:rsid w:val="002F05F9"/>
    <w:rsid w:val="002F29DF"/>
    <w:rsid w:val="003336A1"/>
    <w:rsid w:val="00347616"/>
    <w:rsid w:val="00387119"/>
    <w:rsid w:val="003B0C94"/>
    <w:rsid w:val="003D1FB5"/>
    <w:rsid w:val="003E4D3A"/>
    <w:rsid w:val="00402F81"/>
    <w:rsid w:val="0043162F"/>
    <w:rsid w:val="00470E63"/>
    <w:rsid w:val="00485577"/>
    <w:rsid w:val="004D56C4"/>
    <w:rsid w:val="006229F0"/>
    <w:rsid w:val="006418AA"/>
    <w:rsid w:val="00894D1A"/>
    <w:rsid w:val="009A26D1"/>
    <w:rsid w:val="00A03014"/>
    <w:rsid w:val="00A50CD7"/>
    <w:rsid w:val="00B353C0"/>
    <w:rsid w:val="00B41A1B"/>
    <w:rsid w:val="00BB5424"/>
    <w:rsid w:val="00C07396"/>
    <w:rsid w:val="00C85ACD"/>
    <w:rsid w:val="00CB1F5A"/>
    <w:rsid w:val="00D231BE"/>
    <w:rsid w:val="00D23277"/>
    <w:rsid w:val="00DC31CC"/>
    <w:rsid w:val="00E31284"/>
    <w:rsid w:val="00E50DC9"/>
    <w:rsid w:val="00E851F7"/>
    <w:rsid w:val="00F9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6A01536"/>
  <w15:chartTrackingRefBased/>
  <w15:docId w15:val="{F03CF06C-D216-4AD9-A47C-F71C64B9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1B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02F81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0E6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qFormat/>
    <w:rsid w:val="009A26D1"/>
    <w:pPr>
      <w:keepNext/>
      <w:jc w:val="center"/>
      <w:outlineLvl w:val="3"/>
    </w:pPr>
    <w:rPr>
      <w:sz w:val="32"/>
      <w:u w:val="singl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9A26D1"/>
    <w:rPr>
      <w:rFonts w:ascii="Times New Roman" w:eastAsia="Times New Roman" w:hAnsi="Times New Roman" w:cs="Times New Roman"/>
      <w:sz w:val="32"/>
      <w:szCs w:val="20"/>
      <w:u w:val="single"/>
      <w:lang w:val="uk-UA" w:eastAsia="ru-RU"/>
    </w:rPr>
  </w:style>
  <w:style w:type="paragraph" w:styleId="a3">
    <w:name w:val="Body Text Indent"/>
    <w:basedOn w:val="a"/>
    <w:link w:val="a4"/>
    <w:rsid w:val="009A26D1"/>
    <w:pPr>
      <w:ind w:firstLine="567"/>
    </w:pPr>
    <w:rPr>
      <w:szCs w:val="24"/>
      <w:lang w:val="uk-UA"/>
    </w:rPr>
  </w:style>
  <w:style w:type="character" w:customStyle="1" w:styleId="a4">
    <w:name w:val="Основной текст с отступом Знак"/>
    <w:basedOn w:val="a0"/>
    <w:link w:val="a3"/>
    <w:rsid w:val="009A26D1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21">
    <w:name w:val="Основной текст 21"/>
    <w:basedOn w:val="a"/>
    <w:rsid w:val="009A26D1"/>
    <w:pPr>
      <w:ind w:firstLine="851"/>
    </w:pPr>
    <w:rPr>
      <w:sz w:val="24"/>
      <w:lang w:val="uk-UA"/>
    </w:rPr>
  </w:style>
  <w:style w:type="paragraph" w:styleId="3">
    <w:name w:val="Body Text Indent 3"/>
    <w:basedOn w:val="a"/>
    <w:link w:val="30"/>
    <w:rsid w:val="009A26D1"/>
    <w:pPr>
      <w:shd w:val="clear" w:color="auto" w:fill="FFFFFF"/>
      <w:ind w:left="10" w:firstLine="494"/>
    </w:pPr>
    <w:rPr>
      <w:sz w:val="32"/>
      <w:lang w:val="uk-UA"/>
    </w:rPr>
  </w:style>
  <w:style w:type="character" w:customStyle="1" w:styleId="30">
    <w:name w:val="Основной текст с отступом 3 Знак"/>
    <w:basedOn w:val="a0"/>
    <w:link w:val="3"/>
    <w:rsid w:val="009A26D1"/>
    <w:rPr>
      <w:rFonts w:ascii="Times New Roman" w:eastAsia="Times New Roman" w:hAnsi="Times New Roman" w:cs="Times New Roman"/>
      <w:sz w:val="32"/>
      <w:szCs w:val="20"/>
      <w:shd w:val="clear" w:color="auto" w:fill="FFFFFF"/>
      <w:lang w:val="uk-UA" w:eastAsia="ru-RU"/>
    </w:rPr>
  </w:style>
  <w:style w:type="paragraph" w:customStyle="1" w:styleId="11">
    <w:name w:val="Таблица 1"/>
    <w:basedOn w:val="a"/>
    <w:next w:val="a"/>
    <w:rsid w:val="009A26D1"/>
    <w:pPr>
      <w:jc w:val="center"/>
    </w:pPr>
    <w:rPr>
      <w:lang w:val="uk-UA"/>
    </w:rPr>
  </w:style>
  <w:style w:type="paragraph" w:customStyle="1" w:styleId="22">
    <w:name w:val="2"/>
    <w:link w:val="23"/>
    <w:rsid w:val="009A26D1"/>
    <w:pPr>
      <w:keepNext/>
      <w:keepLines/>
      <w:suppressAutoHyphens/>
      <w:spacing w:before="240" w:after="120" w:line="24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val="uk-UA"/>
    </w:rPr>
  </w:style>
  <w:style w:type="character" w:customStyle="1" w:styleId="23">
    <w:name w:val="2 Знак"/>
    <w:link w:val="22"/>
    <w:rsid w:val="009A26D1"/>
    <w:rPr>
      <w:rFonts w:ascii="Times New Roman" w:eastAsia="Times New Roman" w:hAnsi="Times New Roman" w:cs="Times New Roman"/>
      <w:b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402F81"/>
    <w:rPr>
      <w:rFonts w:ascii="Times New Roman" w:eastAsiaTheme="majorEastAsia" w:hAnsi="Times New Roman" w:cstheme="majorBidi"/>
      <w:color w:val="000000" w:themeColor="text1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402F81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402F81"/>
    <w:pPr>
      <w:spacing w:after="100"/>
    </w:pPr>
  </w:style>
  <w:style w:type="character" w:styleId="a6">
    <w:name w:val="Hyperlink"/>
    <w:basedOn w:val="a0"/>
    <w:uiPriority w:val="99"/>
    <w:unhideWhenUsed/>
    <w:rsid w:val="00402F81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B5424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2D20C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D20C2"/>
    <w:pPr>
      <w:spacing w:line="240" w:lineRule="auto"/>
    </w:pPr>
    <w:rPr>
      <w:sz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2D20C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D20C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D20C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2D20C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D20C2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0E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24">
    <w:name w:val="toc 2"/>
    <w:basedOn w:val="a"/>
    <w:next w:val="a"/>
    <w:autoRedefine/>
    <w:uiPriority w:val="39"/>
    <w:unhideWhenUsed/>
    <w:rsid w:val="00470E63"/>
    <w:pPr>
      <w:spacing w:after="100"/>
      <w:ind w:left="280"/>
    </w:pPr>
  </w:style>
  <w:style w:type="table" w:styleId="af">
    <w:name w:val="Table Grid"/>
    <w:basedOn w:val="a1"/>
    <w:uiPriority w:val="39"/>
    <w:rsid w:val="00CB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 Spacing"/>
    <w:uiPriority w:val="1"/>
    <w:qFormat/>
    <w:rsid w:val="00A0301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1FE1F-6EC3-4495-8F78-0AC98A7CB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10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Suchova</dc:creator>
  <cp:keywords/>
  <dc:description/>
  <cp:lastModifiedBy>Anna Suchova</cp:lastModifiedBy>
  <cp:revision>15</cp:revision>
  <dcterms:created xsi:type="dcterms:W3CDTF">2016-04-22T14:15:00Z</dcterms:created>
  <dcterms:modified xsi:type="dcterms:W3CDTF">2016-04-24T20:27:00Z</dcterms:modified>
</cp:coreProperties>
</file>